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6EC60" w14:textId="09F1E77D" w:rsidR="00217F0C" w:rsidRDefault="003A7601" w:rsidP="003A7601">
      <w:pPr>
        <w:jc w:val="center"/>
        <w:rPr>
          <w:b/>
          <w:sz w:val="32"/>
          <w:szCs w:val="32"/>
        </w:rPr>
      </w:pPr>
      <w:r w:rsidRPr="003A7601">
        <w:rPr>
          <w:b/>
          <w:sz w:val="32"/>
          <w:szCs w:val="32"/>
        </w:rPr>
        <w:t>q.js学习文档</w:t>
      </w:r>
    </w:p>
    <w:p w14:paraId="5ED98FD3" w14:textId="29963DC5" w:rsidR="00F80006" w:rsidRDefault="00F80006" w:rsidP="00F80006">
      <w:pPr>
        <w:pStyle w:val="1"/>
      </w:pPr>
      <w:r>
        <w:rPr>
          <w:rFonts w:hint="eastAsia"/>
        </w:rPr>
        <w:t>相关网址</w:t>
      </w:r>
    </w:p>
    <w:p w14:paraId="03CC6D23" w14:textId="4B18422D" w:rsidR="00F80006" w:rsidRDefault="00F80006" w:rsidP="00F80006">
      <w:hyperlink r:id="rId7" w:history="1">
        <w:r>
          <w:rPr>
            <w:rStyle w:val="a7"/>
          </w:rPr>
          <w:t>https://github.com/itorr/q.js</w:t>
        </w:r>
      </w:hyperlink>
    </w:p>
    <w:p w14:paraId="7CAF94E1" w14:textId="116C3A06" w:rsidR="00F80006" w:rsidRDefault="00F80006" w:rsidP="00F80006"/>
    <w:p w14:paraId="7FFAAD9A" w14:textId="6FDF1CEF" w:rsidR="00731CDA" w:rsidRDefault="00731CDA" w:rsidP="00731CDA">
      <w:pPr>
        <w:pStyle w:val="1"/>
      </w:pPr>
      <w:r>
        <w:rPr>
          <w:rFonts w:hint="eastAsia"/>
        </w:rPr>
        <w:t>简介</w:t>
      </w:r>
    </w:p>
    <w:p w14:paraId="24E87D57" w14:textId="77777777" w:rsidR="00731CDA" w:rsidRPr="00731CDA" w:rsidRDefault="00731CDA" w:rsidP="00731C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31CD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Q.js </w:t>
      </w:r>
      <w:r w:rsidRPr="00731CDA">
        <w:rPr>
          <w:rFonts w:ascii="Segoe UI" w:eastAsia="宋体" w:hAnsi="Segoe UI" w:cs="Segoe UI"/>
          <w:color w:val="24292E"/>
          <w:kern w:val="0"/>
          <w:sz w:val="24"/>
          <w:szCs w:val="24"/>
        </w:rPr>
        <w:t>是一个</w:t>
      </w:r>
      <w:proofErr w:type="gramStart"/>
      <w:r w:rsidRPr="00731CDA">
        <w:rPr>
          <w:rFonts w:ascii="Segoe UI" w:eastAsia="宋体" w:hAnsi="Segoe UI" w:cs="Segoe UI"/>
          <w:color w:val="24292E"/>
          <w:kern w:val="0"/>
          <w:sz w:val="24"/>
          <w:szCs w:val="24"/>
        </w:rPr>
        <w:t>炒鸡轻量</w:t>
      </w:r>
      <w:proofErr w:type="gramEnd"/>
      <w:r w:rsidRPr="00731CDA">
        <w:rPr>
          <w:rFonts w:ascii="Segoe UI" w:eastAsia="宋体" w:hAnsi="Segoe UI" w:cs="Segoe UI"/>
          <w:color w:val="24292E"/>
          <w:kern w:val="0"/>
          <w:sz w:val="24"/>
          <w:szCs w:val="24"/>
        </w:rPr>
        <w:t>的前端单页路由框架。</w:t>
      </w:r>
    </w:p>
    <w:p w14:paraId="061D34EC" w14:textId="77777777" w:rsidR="00731CDA" w:rsidRPr="00731CDA" w:rsidRDefault="00731CDA" w:rsidP="00731C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8" w:anchor="!54092" w:history="1">
        <w:r w:rsidRPr="00731CDA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http://mouto.org/#!54092</w:t>
        </w:r>
      </w:hyperlink>
    </w:p>
    <w:p w14:paraId="2983EBB2" w14:textId="77777777" w:rsidR="00731CDA" w:rsidRPr="00731CDA" w:rsidRDefault="00731CDA" w:rsidP="00731CDA">
      <w:pPr>
        <w:widowControl/>
        <w:shd w:val="clear" w:color="auto" w:fill="FFFFFF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731CDA">
        <w:rPr>
          <w:rFonts w:ascii="Segoe UI" w:eastAsia="宋体" w:hAnsi="Segoe UI" w:cs="Segoe UI"/>
          <w:color w:val="6A737D"/>
          <w:kern w:val="0"/>
          <w:sz w:val="24"/>
          <w:szCs w:val="24"/>
        </w:rPr>
        <w:t>轻量、快速、极简</w:t>
      </w:r>
    </w:p>
    <w:p w14:paraId="44F5DAB7" w14:textId="77777777" w:rsidR="00731CDA" w:rsidRPr="00731CDA" w:rsidRDefault="00731CDA" w:rsidP="00731C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31CD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　为了更好的利用缓存以及更少的后端支援，</w:t>
      </w:r>
      <w:r w:rsidRPr="00731CDA">
        <w:rPr>
          <w:rFonts w:ascii="Segoe UI" w:eastAsia="宋体" w:hAnsi="Segoe UI" w:cs="Segoe UI"/>
          <w:color w:val="24292E"/>
          <w:kern w:val="0"/>
          <w:sz w:val="24"/>
          <w:szCs w:val="24"/>
        </w:rPr>
        <w:t>Q.js</w:t>
      </w:r>
      <w:r w:rsidRPr="00731CDA">
        <w:rPr>
          <w:rFonts w:ascii="Segoe UI" w:eastAsia="宋体" w:hAnsi="Segoe UI" w:cs="Segoe UI"/>
          <w:color w:val="24292E"/>
          <w:kern w:val="0"/>
          <w:sz w:val="24"/>
          <w:szCs w:val="24"/>
        </w:rPr>
        <w:t>放弃了</w:t>
      </w:r>
      <w:r w:rsidRPr="00731CD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HTML5 State</w:t>
      </w:r>
      <w:r w:rsidRPr="00731CDA">
        <w:rPr>
          <w:rFonts w:ascii="Segoe UI" w:eastAsia="宋体" w:hAnsi="Segoe UI" w:cs="Segoe UI"/>
          <w:color w:val="24292E"/>
          <w:kern w:val="0"/>
          <w:sz w:val="24"/>
          <w:szCs w:val="24"/>
        </w:rPr>
        <w:t>，通过</w:t>
      </w:r>
      <w:r w:rsidRPr="00731CDA">
        <w:rPr>
          <w:rFonts w:ascii="Segoe UI" w:eastAsia="宋体" w:hAnsi="Segoe UI" w:cs="Segoe UI"/>
          <w:color w:val="24292E"/>
          <w:kern w:val="0"/>
          <w:sz w:val="24"/>
          <w:szCs w:val="24"/>
        </w:rPr>
        <w:t>#!</w:t>
      </w:r>
      <w:r w:rsidRPr="00731CDA">
        <w:rPr>
          <w:rFonts w:ascii="Segoe UI" w:eastAsia="宋体" w:hAnsi="Segoe UI" w:cs="Segoe UI"/>
          <w:color w:val="24292E"/>
          <w:kern w:val="0"/>
          <w:sz w:val="24"/>
          <w:szCs w:val="24"/>
        </w:rPr>
        <w:t>格式的</w:t>
      </w:r>
      <w:r w:rsidRPr="00731CD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731CDA">
        <w:rPr>
          <w:rFonts w:ascii="Segoe UI" w:eastAsia="宋体" w:hAnsi="Segoe UI" w:cs="Segoe UI"/>
          <w:color w:val="24292E"/>
          <w:kern w:val="0"/>
          <w:sz w:val="24"/>
          <w:szCs w:val="24"/>
        </w:rPr>
        <w:t>url</w:t>
      </w:r>
      <w:proofErr w:type="spellEnd"/>
      <w:r w:rsidRPr="00731CD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hash </w:t>
      </w:r>
      <w:r w:rsidRPr="00731CDA">
        <w:rPr>
          <w:rFonts w:ascii="Segoe UI" w:eastAsia="宋体" w:hAnsi="Segoe UI" w:cs="Segoe UI"/>
          <w:color w:val="24292E"/>
          <w:kern w:val="0"/>
          <w:sz w:val="24"/>
          <w:szCs w:val="24"/>
        </w:rPr>
        <w:t>重现了</w:t>
      </w:r>
      <w:r w:rsidRPr="00731CD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731CDA">
        <w:rPr>
          <w:rFonts w:ascii="Segoe UI" w:eastAsia="宋体" w:hAnsi="Segoe UI" w:cs="Segoe UI"/>
          <w:color w:val="24292E"/>
          <w:kern w:val="0"/>
          <w:sz w:val="24"/>
          <w:szCs w:val="24"/>
        </w:rPr>
        <w:t>url</w:t>
      </w:r>
      <w:proofErr w:type="spellEnd"/>
      <w:r w:rsidRPr="00731CD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731CDA">
        <w:rPr>
          <w:rFonts w:ascii="Segoe UI" w:eastAsia="宋体" w:hAnsi="Segoe UI" w:cs="Segoe UI"/>
          <w:color w:val="24292E"/>
          <w:kern w:val="0"/>
          <w:sz w:val="24"/>
          <w:szCs w:val="24"/>
        </w:rPr>
        <w:t>路由功能。</w:t>
      </w:r>
    </w:p>
    <w:p w14:paraId="26D46A29" w14:textId="77777777" w:rsidR="00731CDA" w:rsidRPr="00731CDA" w:rsidRDefault="00731CDA" w:rsidP="00731CD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31CDA">
        <w:rPr>
          <w:rFonts w:ascii="Segoe UI" w:eastAsia="宋体" w:hAnsi="Segoe UI" w:cs="Segoe UI"/>
          <w:color w:val="24292E"/>
          <w:kern w:val="0"/>
          <w:sz w:val="24"/>
          <w:szCs w:val="24"/>
        </w:rPr>
        <w:t>无</w:t>
      </w:r>
      <w:r w:rsidRPr="00731CD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JavaScript </w:t>
      </w:r>
      <w:r w:rsidRPr="00731CDA">
        <w:rPr>
          <w:rFonts w:ascii="Segoe UI" w:eastAsia="宋体" w:hAnsi="Segoe UI" w:cs="Segoe UI"/>
          <w:color w:val="24292E"/>
          <w:kern w:val="0"/>
          <w:sz w:val="24"/>
          <w:szCs w:val="24"/>
        </w:rPr>
        <w:t>库依托，可随意搭配使用</w:t>
      </w:r>
    </w:p>
    <w:p w14:paraId="3DF96BE7" w14:textId="77777777" w:rsidR="00731CDA" w:rsidRPr="00731CDA" w:rsidRDefault="00731CDA" w:rsidP="00731CDA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31CDA">
        <w:rPr>
          <w:rFonts w:ascii="Segoe UI" w:eastAsia="宋体" w:hAnsi="Segoe UI" w:cs="Segoe UI"/>
          <w:color w:val="24292E"/>
          <w:kern w:val="0"/>
          <w:sz w:val="24"/>
          <w:szCs w:val="24"/>
        </w:rPr>
        <w:t>源代码不及百行压缩后</w:t>
      </w:r>
      <w:r w:rsidRPr="00731CD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731CDA">
        <w:rPr>
          <w:rFonts w:ascii="Consolas" w:eastAsia="宋体" w:hAnsi="Consolas" w:cs="宋体"/>
          <w:color w:val="24292E"/>
          <w:kern w:val="0"/>
          <w:sz w:val="20"/>
          <w:szCs w:val="20"/>
        </w:rPr>
        <w:t>834byte</w:t>
      </w:r>
    </w:p>
    <w:p w14:paraId="24AD61EC" w14:textId="77777777" w:rsidR="00731CDA" w:rsidRPr="00731CDA" w:rsidRDefault="00731CDA" w:rsidP="00731CDA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31CDA">
        <w:rPr>
          <w:rFonts w:ascii="Segoe UI" w:eastAsia="宋体" w:hAnsi="Segoe UI" w:cs="Segoe UI"/>
          <w:color w:val="24292E"/>
          <w:kern w:val="0"/>
          <w:sz w:val="24"/>
          <w:szCs w:val="24"/>
        </w:rPr>
        <w:t>支持</w:t>
      </w:r>
      <w:r w:rsidRPr="00731CD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IE6+ Chrome Safari FF</w:t>
      </w:r>
    </w:p>
    <w:p w14:paraId="2A926EE1" w14:textId="77777777" w:rsidR="00731CDA" w:rsidRPr="00731CDA" w:rsidRDefault="00731CDA" w:rsidP="00731CDA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31CDA">
        <w:rPr>
          <w:rFonts w:ascii="Segoe UI" w:eastAsia="宋体" w:hAnsi="Segoe UI" w:cs="Segoe UI"/>
          <w:color w:val="24292E"/>
          <w:kern w:val="0"/>
          <w:sz w:val="24"/>
          <w:szCs w:val="24"/>
        </w:rPr>
        <w:t>未做情况判定，使用</w:t>
      </w:r>
      <w:r w:rsidRPr="00731CD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Q.js </w:t>
      </w:r>
      <w:r w:rsidRPr="00731CDA">
        <w:rPr>
          <w:rFonts w:ascii="Segoe UI" w:eastAsia="宋体" w:hAnsi="Segoe UI" w:cs="Segoe UI"/>
          <w:color w:val="24292E"/>
          <w:kern w:val="0"/>
          <w:sz w:val="24"/>
          <w:szCs w:val="24"/>
        </w:rPr>
        <w:t>必然会注册</w:t>
      </w:r>
      <w:r w:rsidRPr="00731CD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731CDA">
        <w:rPr>
          <w:rFonts w:ascii="Consolas" w:eastAsia="宋体" w:hAnsi="Consolas" w:cs="宋体"/>
          <w:color w:val="24292E"/>
          <w:kern w:val="0"/>
          <w:sz w:val="20"/>
          <w:szCs w:val="20"/>
        </w:rPr>
        <w:t>window.Q</w:t>
      </w:r>
      <w:proofErr w:type="spellEnd"/>
    </w:p>
    <w:p w14:paraId="7B17ED78" w14:textId="77777777" w:rsidR="00731CDA" w:rsidRDefault="00731CDA" w:rsidP="00731CDA">
      <w:pPr>
        <w:pStyle w:val="1"/>
      </w:pPr>
      <w:r>
        <w:t>万物之</w:t>
      </w:r>
      <w:del w:id="0" w:author="Unknown">
        <w:r>
          <w:delText>死</w:delText>
        </w:r>
      </w:del>
      <w:r>
        <w:t>始</w:t>
      </w:r>
    </w:p>
    <w:p w14:paraId="5FFE0D00" w14:textId="77777777" w:rsidR="00731CDA" w:rsidRDefault="00731CDA" w:rsidP="00731CDA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我们先来一段简单的</w:t>
      </w:r>
      <w:r>
        <w:rPr>
          <w:rFonts w:ascii="Segoe UI" w:hAnsi="Segoe UI" w:cs="Segoe UI"/>
          <w:color w:val="24292E"/>
        </w:rPr>
        <w:t xml:space="preserve"> Hallo World</w:t>
      </w:r>
    </w:p>
    <w:p w14:paraId="3045B54F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&lt;!DOCTYPE html&gt;</w:t>
      </w:r>
    </w:p>
    <w:p w14:paraId="7D495849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meta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charset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UTF-8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01CCD864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2A962F26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div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id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m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&gt;&lt;/</w:t>
      </w:r>
      <w:r>
        <w:rPr>
          <w:rStyle w:val="pl-ent"/>
          <w:rFonts w:ascii="Consolas" w:hAnsi="Consolas"/>
          <w:color w:val="22863A"/>
          <w:sz w:val="20"/>
          <w:szCs w:val="20"/>
        </w:rPr>
        <w:t>div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5E9B8ED6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10C383E8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script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  <w:sz w:val="20"/>
          <w:szCs w:val="20"/>
        </w:rPr>
        <w:t>src</w:t>
      </w:r>
      <w:proofErr w:type="spellEnd"/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q.js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&gt;&lt;/</w:t>
      </w:r>
      <w:r>
        <w:rPr>
          <w:rStyle w:val="pl-ent"/>
          <w:rFonts w:ascii="Consolas" w:hAnsi="Consolas"/>
          <w:color w:val="22863A"/>
          <w:sz w:val="20"/>
          <w:szCs w:val="20"/>
        </w:rPr>
        <w:t>script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37A81ECB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script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47B21E79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Q</w:t>
      </w:r>
      <w:r>
        <w:rPr>
          <w:rStyle w:val="pl-s1"/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reg</w:t>
      </w:r>
      <w:r>
        <w:rPr>
          <w:rStyle w:val="pl-s1"/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home</w:t>
      </w:r>
      <w:proofErr w:type="gramStart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1"/>
          <w:rFonts w:ascii="Consolas" w:hAnsi="Consolas"/>
          <w:color w:val="24292E"/>
          <w:sz w:val="20"/>
          <w:szCs w:val="20"/>
        </w:rPr>
        <w:t>,</w:t>
      </w:r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spellEnd"/>
      <w:proofErr w:type="gramEnd"/>
      <w:r>
        <w:rPr>
          <w:rStyle w:val="pl-s1"/>
          <w:rFonts w:ascii="Consolas" w:hAnsi="Consolas"/>
          <w:color w:val="24292E"/>
          <w:sz w:val="20"/>
          <w:szCs w:val="20"/>
        </w:rPr>
        <w:t>(){</w:t>
      </w:r>
    </w:p>
    <w:p w14:paraId="1747E1CD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1"/>
          <w:rFonts w:ascii="Consolas" w:hAnsi="Consolas"/>
          <w:color w:val="24292E"/>
          <w:sz w:val="20"/>
          <w:szCs w:val="20"/>
        </w:rPr>
        <w:tab/>
      </w:r>
      <w:proofErr w:type="spellStart"/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document</w:t>
      </w:r>
      <w:r>
        <w:rPr>
          <w:rStyle w:val="pl-s1"/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getElementById</w:t>
      </w:r>
      <w:proofErr w:type="spellEnd"/>
      <w:proofErr w:type="gramEnd"/>
      <w:r>
        <w:rPr>
          <w:rStyle w:val="pl-s1"/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m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1"/>
          <w:rFonts w:ascii="Consolas" w:hAnsi="Consolas"/>
          <w:color w:val="24292E"/>
          <w:sz w:val="20"/>
          <w:szCs w:val="20"/>
        </w:rPr>
        <w:t>).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innerHTML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Hallo World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1"/>
          <w:rFonts w:ascii="Consolas" w:hAnsi="Consolas"/>
          <w:color w:val="24292E"/>
          <w:sz w:val="20"/>
          <w:szCs w:val="20"/>
        </w:rPr>
        <w:t>;</w:t>
      </w:r>
    </w:p>
    <w:p w14:paraId="3BAE20C8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1"/>
          <w:rFonts w:ascii="Consolas" w:hAnsi="Consolas"/>
          <w:color w:val="24292E"/>
          <w:sz w:val="20"/>
          <w:szCs w:val="20"/>
        </w:rPr>
        <w:t>});</w:t>
      </w:r>
    </w:p>
    <w:p w14:paraId="222C720C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1E200496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Q</w:t>
      </w:r>
      <w:r>
        <w:rPr>
          <w:rStyle w:val="pl-s1"/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init</w:t>
      </w:r>
      <w:proofErr w:type="spellEnd"/>
      <w:proofErr w:type="gramEnd"/>
      <w:r>
        <w:rPr>
          <w:rStyle w:val="pl-s1"/>
          <w:rFonts w:ascii="Consolas" w:hAnsi="Consolas"/>
          <w:color w:val="24292E"/>
          <w:sz w:val="20"/>
          <w:szCs w:val="20"/>
        </w:rPr>
        <w:t>({</w:t>
      </w:r>
    </w:p>
    <w:p w14:paraId="4D5CBA3F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1"/>
          <w:rFonts w:ascii="Consolas" w:hAnsi="Consolas"/>
          <w:color w:val="24292E"/>
          <w:sz w:val="20"/>
          <w:szCs w:val="20"/>
        </w:rPr>
        <w:tab/>
      </w:r>
      <w:proofErr w:type="spellStart"/>
      <w:r>
        <w:rPr>
          <w:rStyle w:val="pl-s1"/>
          <w:rFonts w:ascii="Consolas" w:hAnsi="Consolas"/>
          <w:color w:val="24292E"/>
          <w:sz w:val="20"/>
          <w:szCs w:val="20"/>
        </w:rPr>
        <w:t>index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home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/* </w:t>
      </w:r>
      <w:r>
        <w:rPr>
          <w:rStyle w:val="pl-c"/>
          <w:rFonts w:ascii="Consolas" w:hAnsi="Consolas"/>
          <w:color w:val="6A737D"/>
          <w:sz w:val="20"/>
          <w:szCs w:val="20"/>
        </w:rPr>
        <w:t>首页地址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 */</w:t>
      </w:r>
    </w:p>
    <w:p w14:paraId="7961CEDC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1"/>
          <w:rFonts w:ascii="Consolas" w:hAnsi="Consolas"/>
          <w:color w:val="24292E"/>
          <w:sz w:val="20"/>
          <w:szCs w:val="20"/>
        </w:rPr>
        <w:t>});</w:t>
      </w:r>
    </w:p>
    <w:p w14:paraId="3849D52B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script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0383A738" w14:textId="77777777" w:rsidR="00731CDA" w:rsidRDefault="00731CDA" w:rsidP="00731CDA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打开例子后，浏览器会从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http://simple.com/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跳转到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http://simple.com/</w:t>
      </w:r>
      <w:proofErr w:type="gramStart"/>
      <w:r>
        <w:rPr>
          <w:rStyle w:val="HTML"/>
          <w:rFonts w:ascii="Consolas" w:hAnsi="Consolas"/>
          <w:color w:val="24292E"/>
          <w:sz w:val="20"/>
          <w:szCs w:val="20"/>
        </w:rPr>
        <w:t>#!home</w:t>
      </w:r>
      <w:proofErr w:type="gram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，并且在页面显示</w:t>
      </w:r>
      <w:r>
        <w:rPr>
          <w:rFonts w:ascii="Segoe UI" w:hAnsi="Segoe UI" w:cs="Segoe UI"/>
          <w:color w:val="24292E"/>
        </w:rPr>
        <w:t xml:space="preserve"> Hallo World</w:t>
      </w:r>
      <w:r>
        <w:rPr>
          <w:rFonts w:ascii="Segoe UI" w:hAnsi="Segoe UI" w:cs="Segoe UI"/>
          <w:color w:val="24292E"/>
        </w:rPr>
        <w:t>。</w:t>
      </w:r>
    </w:p>
    <w:p w14:paraId="6CB2C597" w14:textId="77777777" w:rsidR="00731CDA" w:rsidRDefault="00731CDA" w:rsidP="00731CDA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如此，您的第一个通过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Q.js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实现的</w:t>
      </w:r>
      <w:r>
        <w:rPr>
          <w:rFonts w:ascii="Segoe UI" w:hAnsi="Segoe UI" w:cs="Segoe UI"/>
          <w:color w:val="24292E"/>
        </w:rPr>
        <w:t xml:space="preserve"> URL </w:t>
      </w:r>
      <w:r>
        <w:rPr>
          <w:rFonts w:ascii="Segoe UI" w:hAnsi="Segoe UI" w:cs="Segoe UI"/>
          <w:color w:val="24292E"/>
        </w:rPr>
        <w:t>路由就工作了</w:t>
      </w:r>
      <w:r>
        <w:rPr>
          <w:rFonts w:ascii="Segoe UI" w:hAnsi="Segoe UI" w:cs="Segoe UI"/>
          <w:color w:val="24292E"/>
        </w:rPr>
        <w:t xml:space="preserve">~ </w:t>
      </w:r>
      <w:r>
        <w:rPr>
          <w:rFonts w:ascii="Segoe UI" w:hAnsi="Segoe UI" w:cs="Segoe UI"/>
          <w:color w:val="24292E"/>
        </w:rPr>
        <w:t>接着我们再详细说明下，如何让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Q.js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工作的。</w:t>
      </w:r>
    </w:p>
    <w:p w14:paraId="21531F2E" w14:textId="77777777" w:rsidR="00731CDA" w:rsidRDefault="00731CDA" w:rsidP="00731CDA">
      <w:pPr>
        <w:pStyle w:val="1"/>
      </w:pPr>
      <w:r>
        <w:t>注册URL</w:t>
      </w:r>
    </w:p>
    <w:p w14:paraId="0CDFDBCA" w14:textId="77777777" w:rsidR="00731CDA" w:rsidRDefault="00731CDA" w:rsidP="00731CDA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Q.js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中，提供</w:t>
      </w:r>
      <w:r>
        <w:rPr>
          <w:rFonts w:ascii="Segoe UI" w:hAnsi="Segoe UI" w:cs="Segoe UI"/>
          <w:color w:val="24292E"/>
        </w:rPr>
        <w:t xml:space="preserve"> </w:t>
      </w:r>
      <w:r w:rsidRPr="00731CDA">
        <w:rPr>
          <w:rFonts w:ascii="Segoe UI" w:hAnsi="Segoe UI" w:cs="Segoe UI"/>
          <w:color w:val="FF0000"/>
        </w:rPr>
        <w:t>关键字</w:t>
      </w:r>
      <w:r w:rsidRPr="00731CDA">
        <w:rPr>
          <w:rFonts w:ascii="Segoe UI" w:hAnsi="Segoe UI" w:cs="Segoe UI"/>
          <w:color w:val="FF0000"/>
        </w:rPr>
        <w:t xml:space="preserve"> </w:t>
      </w:r>
      <w:r w:rsidRPr="00731CDA">
        <w:rPr>
          <w:rFonts w:ascii="Segoe UI" w:hAnsi="Segoe UI" w:cs="Segoe UI"/>
          <w:color w:val="FF0000"/>
        </w:rPr>
        <w:t>和</w:t>
      </w:r>
      <w:r w:rsidRPr="00731CDA">
        <w:rPr>
          <w:rFonts w:ascii="Segoe UI" w:hAnsi="Segoe UI" w:cs="Segoe UI"/>
          <w:color w:val="FF0000"/>
        </w:rPr>
        <w:t xml:space="preserve"> </w:t>
      </w:r>
      <w:r w:rsidRPr="00731CDA">
        <w:rPr>
          <w:rFonts w:ascii="Segoe UI" w:hAnsi="Segoe UI" w:cs="Segoe UI"/>
          <w:color w:val="FF0000"/>
        </w:rPr>
        <w:t>正则表达式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两种注册</w:t>
      </w:r>
      <w:r>
        <w:rPr>
          <w:rFonts w:ascii="Segoe UI" w:hAnsi="Segoe UI" w:cs="Segoe UI"/>
          <w:color w:val="24292E"/>
        </w:rPr>
        <w:t xml:space="preserve"> URL </w:t>
      </w:r>
      <w:r>
        <w:rPr>
          <w:rFonts w:ascii="Segoe UI" w:hAnsi="Segoe UI" w:cs="Segoe UI"/>
          <w:color w:val="24292E"/>
        </w:rPr>
        <w:t>方式。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关键字注册</w:t>
      </w:r>
      <w:r>
        <w:rPr>
          <w:rFonts w:ascii="Segoe UI" w:hAnsi="Segoe UI" w:cs="Segoe UI"/>
          <w:color w:val="24292E"/>
        </w:rPr>
        <w:t xml:space="preserve"> URL </w:t>
      </w: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 xml:space="preserve"> </w:t>
      </w:r>
      <w:r>
        <w:rPr>
          <w:rStyle w:val="HTML"/>
          <w:rFonts w:ascii="Consolas" w:hAnsi="Consolas"/>
          <w:color w:val="24292E"/>
          <w:sz w:val="20"/>
          <w:szCs w:val="20"/>
        </w:rPr>
        <w:t>Q.js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中效率最高、但需要按照关键字模</w:t>
      </w:r>
      <w:proofErr w:type="gramStart"/>
      <w:r>
        <w:rPr>
          <w:rFonts w:ascii="Segoe UI" w:hAnsi="Segoe UI" w:cs="Segoe UI"/>
          <w:color w:val="24292E"/>
        </w:rPr>
        <w:t>式规划</w:t>
      </w:r>
      <w:proofErr w:type="gramEnd"/>
      <w:r>
        <w:rPr>
          <w:rFonts w:ascii="Segoe UI" w:hAnsi="Segoe UI" w:cs="Segoe UI"/>
          <w:color w:val="24292E"/>
        </w:rPr>
        <w:t xml:space="preserve"> URL</w:t>
      </w:r>
      <w:r>
        <w:rPr>
          <w:rFonts w:ascii="Segoe UI" w:hAnsi="Segoe UI" w:cs="Segoe UI"/>
          <w:color w:val="24292E"/>
        </w:rPr>
        <w:t>，在前者不能满足需求情况下可以使用正则注册法</w:t>
      </w:r>
      <w:r>
        <w:rPr>
          <w:rFonts w:ascii="Segoe UI" w:hAnsi="Segoe UI" w:cs="Segoe UI"/>
          <w:color w:val="24292E"/>
        </w:rPr>
        <w:t>~</w:t>
      </w:r>
    </w:p>
    <w:p w14:paraId="02FF9114" w14:textId="77777777" w:rsidR="00731CDA" w:rsidRDefault="00731CDA" w:rsidP="00731CDA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使用正则表达式注册</w:t>
      </w:r>
      <w:r>
        <w:rPr>
          <w:rFonts w:ascii="Segoe UI" w:hAnsi="Segoe UI" w:cs="Segoe UI"/>
          <w:color w:val="6A737D"/>
        </w:rPr>
        <w:t>URL</w:t>
      </w:r>
      <w:r>
        <w:rPr>
          <w:rFonts w:ascii="Segoe UI" w:hAnsi="Segoe UI" w:cs="Segoe UI"/>
          <w:color w:val="6A737D"/>
        </w:rPr>
        <w:t>可能会不同程度的增加运行时间（极不明显），在允许的情况下请优先使用关键字注册</w:t>
      </w:r>
      <w:r>
        <w:rPr>
          <w:rFonts w:ascii="Segoe UI" w:hAnsi="Segoe UI" w:cs="Segoe UI"/>
          <w:color w:val="6A737D"/>
        </w:rPr>
        <w:t xml:space="preserve"> URL~</w:t>
      </w:r>
    </w:p>
    <w:p w14:paraId="216D64B0" w14:textId="77777777" w:rsidR="00731CDA" w:rsidRDefault="00731CDA" w:rsidP="00731CDA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接下来我们通过规划一个</w:t>
      </w:r>
      <w:r>
        <w:rPr>
          <w:rFonts w:ascii="Segoe UI" w:hAnsi="Segoe UI" w:cs="Segoe UI"/>
          <w:color w:val="24292E"/>
        </w:rPr>
        <w:t xml:space="preserve"> blog </w:t>
      </w:r>
      <w:r>
        <w:rPr>
          <w:rFonts w:ascii="Segoe UI" w:hAnsi="Segoe UI" w:cs="Segoe UI"/>
          <w:color w:val="24292E"/>
        </w:rPr>
        <w:t>的</w:t>
      </w:r>
      <w:r>
        <w:rPr>
          <w:rFonts w:ascii="Segoe UI" w:hAnsi="Segoe UI" w:cs="Segoe UI"/>
          <w:color w:val="24292E"/>
        </w:rPr>
        <w:t>URL</w:t>
      </w:r>
      <w:r>
        <w:rPr>
          <w:rFonts w:ascii="Segoe UI" w:hAnsi="Segoe UI" w:cs="Segoe UI"/>
          <w:color w:val="24292E"/>
        </w:rPr>
        <w:t>，来学习如何使用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Q.js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注册</w:t>
      </w:r>
      <w:r>
        <w:rPr>
          <w:rFonts w:ascii="Segoe UI" w:hAnsi="Segoe UI" w:cs="Segoe UI"/>
          <w:color w:val="24292E"/>
        </w:rPr>
        <w:t>URL</w:t>
      </w:r>
      <w:r>
        <w:rPr>
          <w:rFonts w:ascii="Segoe UI" w:hAnsi="Segoe UI" w:cs="Segoe UI"/>
          <w:color w:val="24292E"/>
        </w:rPr>
        <w:t>。</w:t>
      </w:r>
    </w:p>
    <w:p w14:paraId="7CBC8529" w14:textId="77777777" w:rsidR="00731CDA" w:rsidRDefault="00731CDA" w:rsidP="00DB6DBB">
      <w:pPr>
        <w:pStyle w:val="2"/>
      </w:pPr>
      <w:r>
        <w:t>首页</w:t>
      </w:r>
    </w:p>
    <w:p w14:paraId="674D62D7" w14:textId="77777777" w:rsidR="00731CDA" w:rsidRDefault="00731CDA" w:rsidP="00731CDA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9"/>
          <w:rFonts w:ascii="Segoe UI" w:hAnsi="Segoe UI" w:cs="Segoe UI"/>
          <w:color w:val="24292E"/>
        </w:rPr>
        <w:t>我们先从首页开始</w:t>
      </w:r>
      <w:r>
        <w:rPr>
          <w:rStyle w:val="a9"/>
          <w:rFonts w:ascii="Segoe UI" w:hAnsi="Segoe UI" w:cs="Segoe UI"/>
          <w:color w:val="24292E"/>
        </w:rPr>
        <w:t>~</w:t>
      </w:r>
    </w:p>
    <w:p w14:paraId="1ED5B025" w14:textId="77777777" w:rsidR="00731CDA" w:rsidRDefault="00731CDA" w:rsidP="00731CDA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在注册之前我们分析一下注册首页</w:t>
      </w:r>
      <w:r>
        <w:rPr>
          <w:rFonts w:ascii="Segoe UI" w:hAnsi="Segoe UI" w:cs="Segoe UI"/>
          <w:color w:val="24292E"/>
        </w:rPr>
        <w:t xml:space="preserve"> URL </w:t>
      </w:r>
      <w:r>
        <w:rPr>
          <w:rFonts w:ascii="Segoe UI" w:hAnsi="Segoe UI" w:cs="Segoe UI"/>
          <w:color w:val="24292E"/>
        </w:rPr>
        <w:t>都有哪些需求：</w:t>
      </w:r>
    </w:p>
    <w:p w14:paraId="06D32D59" w14:textId="77777777" w:rsidR="00731CDA" w:rsidRDefault="00731CDA" w:rsidP="00731CD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首先首页有一个固定格式</w:t>
      </w:r>
    </w:p>
    <w:p w14:paraId="6E7F61C2" w14:textId="77777777" w:rsidR="00731CDA" w:rsidRDefault="00731CDA" w:rsidP="00731CDA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在大部分情况下不需要在</w:t>
      </w:r>
      <w:r>
        <w:rPr>
          <w:rFonts w:ascii="Segoe UI" w:hAnsi="Segoe UI" w:cs="Segoe UI"/>
          <w:color w:val="24292E"/>
        </w:rPr>
        <w:t xml:space="preserve"> URL </w:t>
      </w:r>
      <w:r>
        <w:rPr>
          <w:rFonts w:ascii="Segoe UI" w:hAnsi="Segoe UI" w:cs="Segoe UI"/>
          <w:color w:val="24292E"/>
        </w:rPr>
        <w:t>中体现参数传递</w:t>
      </w:r>
    </w:p>
    <w:p w14:paraId="27D632AF" w14:textId="77777777" w:rsidR="00731CDA" w:rsidRDefault="00731CDA" w:rsidP="00731CDA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是打开域名时的默认展示页</w:t>
      </w:r>
    </w:p>
    <w:p w14:paraId="5F6329EE" w14:textId="77777777" w:rsidR="00731CDA" w:rsidRDefault="00731CDA" w:rsidP="00731CDA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a9"/>
          <w:rFonts w:ascii="Segoe UI" w:hAnsi="Segoe UI" w:cs="Segoe UI"/>
          <w:color w:val="24292E"/>
        </w:rPr>
        <w:t>首先我们通过注册一个固定页面</w:t>
      </w:r>
      <w:r>
        <w:rPr>
          <w:rStyle w:val="a9"/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b/>
          <w:bCs/>
          <w:color w:val="24292E"/>
          <w:sz w:val="20"/>
          <w:szCs w:val="20"/>
        </w:rPr>
        <w:t>home</w:t>
      </w:r>
      <w:r>
        <w:rPr>
          <w:rStyle w:val="a9"/>
          <w:rFonts w:ascii="Segoe UI" w:hAnsi="Segoe UI" w:cs="Segoe UI"/>
          <w:color w:val="24292E"/>
        </w:rPr>
        <w:t> </w:t>
      </w:r>
      <w:r>
        <w:rPr>
          <w:rStyle w:val="a9"/>
          <w:rFonts w:ascii="Segoe UI" w:hAnsi="Segoe UI" w:cs="Segoe UI"/>
          <w:color w:val="24292E"/>
        </w:rPr>
        <w:t>，回调不期待传值</w:t>
      </w:r>
    </w:p>
    <w:p w14:paraId="7A4C7ECD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Q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reg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home</w:t>
      </w:r>
      <w:proofErr w:type="gramStart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,</w:t>
      </w:r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(){</w:t>
      </w:r>
    </w:p>
    <w:p w14:paraId="63A97B87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en"/>
          <w:rFonts w:ascii="Consolas" w:hAnsi="Consolas"/>
          <w:color w:val="6F42C1"/>
          <w:sz w:val="20"/>
          <w:szCs w:val="20"/>
        </w:rPr>
        <w:t>console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log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打开了首页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);</w:t>
      </w:r>
    </w:p>
    <w:p w14:paraId="77F4CA06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/* JavaScript </w:t>
      </w:r>
      <w:r>
        <w:rPr>
          <w:rStyle w:val="pl-c"/>
          <w:rFonts w:ascii="Consolas" w:hAnsi="Consolas"/>
          <w:color w:val="6A737D"/>
          <w:sz w:val="20"/>
          <w:szCs w:val="20"/>
        </w:rPr>
        <w:t>代码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 */</w:t>
      </w:r>
    </w:p>
    <w:p w14:paraId="04F73C2C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});</w:t>
      </w:r>
    </w:p>
    <w:p w14:paraId="1BCC1E5B" w14:textId="77777777" w:rsidR="00731CDA" w:rsidRDefault="00731CDA" w:rsidP="00731CDA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通过以上代码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访问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#!home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时，就会触发后面的回调。</w:t>
      </w:r>
    </w:p>
    <w:p w14:paraId="00B54FA5" w14:textId="77777777" w:rsidR="00731CDA" w:rsidRDefault="00731CDA" w:rsidP="00731CDA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在回调中我们修改页面</w:t>
      </w:r>
      <w:r>
        <w:rPr>
          <w:rFonts w:ascii="Segoe UI" w:hAnsi="Segoe UI" w:cs="Segoe UI"/>
          <w:color w:val="24292E"/>
        </w:rPr>
        <w:t xml:space="preserve"> DOM </w:t>
      </w:r>
      <w:r>
        <w:rPr>
          <w:rFonts w:ascii="Segoe UI" w:hAnsi="Segoe UI" w:cs="Segoe UI"/>
          <w:color w:val="24292E"/>
        </w:rPr>
        <w:t>实现页面无刷新变换内容。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（这部分不在本篇文档所述范畴）</w:t>
      </w:r>
    </w:p>
    <w:p w14:paraId="46BD2477" w14:textId="77777777" w:rsidR="00731CDA" w:rsidRDefault="00731CDA" w:rsidP="00731CDA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按照这样的方法，同理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我们也可以实现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类似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关于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#!about</w:t>
      </w:r>
      <w:r>
        <w:rPr>
          <w:rFonts w:ascii="Segoe UI" w:hAnsi="Segoe UI" w:cs="Segoe UI"/>
          <w:color w:val="24292E"/>
        </w:rPr>
        <w:t>、友情链接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#!friend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等等页面的注册。</w:t>
      </w:r>
    </w:p>
    <w:p w14:paraId="612CB38F" w14:textId="77777777" w:rsidR="00731CDA" w:rsidRDefault="00731CDA" w:rsidP="00731CDA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a9"/>
          <w:rFonts w:ascii="Segoe UI" w:hAnsi="Segoe UI" w:cs="Segoe UI"/>
          <w:color w:val="24292E"/>
        </w:rPr>
        <w:t>实现了首页的</w:t>
      </w:r>
      <w:r>
        <w:rPr>
          <w:rStyle w:val="a9"/>
          <w:rFonts w:ascii="Segoe UI" w:hAnsi="Segoe UI" w:cs="Segoe UI"/>
          <w:color w:val="24292E"/>
        </w:rPr>
        <w:t xml:space="preserve"> URL </w:t>
      </w:r>
      <w:r>
        <w:rPr>
          <w:rStyle w:val="a9"/>
          <w:rFonts w:ascii="Segoe UI" w:hAnsi="Segoe UI" w:cs="Segoe UI"/>
          <w:color w:val="24292E"/>
        </w:rPr>
        <w:t>注册之后，我们要在打开网页时默认跳转到</w:t>
      </w:r>
      <w:r>
        <w:rPr>
          <w:rStyle w:val="a9"/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b/>
          <w:bCs/>
          <w:color w:val="24292E"/>
          <w:sz w:val="20"/>
          <w:szCs w:val="20"/>
        </w:rPr>
        <w:t>home</w:t>
      </w:r>
      <w:r>
        <w:rPr>
          <w:rStyle w:val="a9"/>
          <w:rFonts w:ascii="Segoe UI" w:hAnsi="Segoe UI" w:cs="Segoe UI"/>
          <w:color w:val="24292E"/>
        </w:rPr>
        <w:t> </w:t>
      </w:r>
      <w:r>
        <w:rPr>
          <w:rStyle w:val="a9"/>
          <w:rFonts w:ascii="Segoe UI" w:hAnsi="Segoe UI" w:cs="Segoe UI"/>
          <w:color w:val="24292E"/>
        </w:rPr>
        <w:t>页。</w:t>
      </w:r>
    </w:p>
    <w:p w14:paraId="0AF16173" w14:textId="77777777" w:rsidR="00731CDA" w:rsidRDefault="00731CDA" w:rsidP="00731CDA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Q.js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的启动，由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Q.init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函数实现。</w:t>
      </w:r>
    </w:p>
    <w:p w14:paraId="69342CDA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Q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init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({</w:t>
      </w:r>
    </w:p>
    <w:p w14:paraId="11A98A41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proofErr w:type="spellStart"/>
      <w:r>
        <w:rPr>
          <w:rFonts w:ascii="Consolas" w:hAnsi="Consolas"/>
          <w:color w:val="24292E"/>
          <w:sz w:val="20"/>
          <w:szCs w:val="20"/>
        </w:rPr>
        <w:t>index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home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/* </w:t>
      </w:r>
      <w:r>
        <w:rPr>
          <w:rStyle w:val="pl-c"/>
          <w:rFonts w:ascii="Consolas" w:hAnsi="Consolas"/>
          <w:color w:val="6A737D"/>
          <w:sz w:val="20"/>
          <w:szCs w:val="20"/>
        </w:rPr>
        <w:t>首页地址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6A737D"/>
          <w:sz w:val="20"/>
          <w:szCs w:val="20"/>
        </w:rPr>
        <w:t>如果访问到不能访问页面也会跳回此页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 */</w:t>
      </w:r>
    </w:p>
    <w:p w14:paraId="30299809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});</w:t>
      </w:r>
    </w:p>
    <w:p w14:paraId="46BA627E" w14:textId="77777777" w:rsidR="00731CDA" w:rsidRDefault="00731CDA" w:rsidP="00731CDA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的启动参数里面附带</w:t>
      </w:r>
      <w:r>
        <w:rPr>
          <w:rFonts w:ascii="Segoe UI" w:hAnsi="Segoe UI" w:cs="Segoe UI"/>
          <w:color w:val="24292E"/>
        </w:rPr>
        <w:t xml:space="preserve"> index </w:t>
      </w:r>
      <w:r>
        <w:rPr>
          <w:rFonts w:ascii="Segoe UI" w:hAnsi="Segoe UI" w:cs="Segoe UI"/>
          <w:color w:val="24292E"/>
        </w:rPr>
        <w:t>参数，这样我们访问页面时就会默认打开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#!home</w:t>
      </w:r>
    </w:p>
    <w:p w14:paraId="776151B7" w14:textId="77777777" w:rsidR="00731CDA" w:rsidRDefault="00731CDA" w:rsidP="00731CDA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如果觉得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#!home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中的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!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不符合预期，这</w:t>
      </w:r>
      <w:r>
        <w:rPr>
          <w:rFonts w:ascii="Segoe UI" w:hAnsi="Segoe UI" w:cs="Segoe UI"/>
          <w:color w:val="24292E"/>
        </w:rPr>
        <w:t>…</w:t>
      </w:r>
      <w:r>
        <w:rPr>
          <w:rFonts w:ascii="Segoe UI" w:hAnsi="Segoe UI" w:cs="Segoe UI"/>
          <w:color w:val="24292E"/>
        </w:rPr>
        <w:t>也是可以改的</w:t>
      </w:r>
      <w:r>
        <w:rPr>
          <w:rFonts w:ascii="Segoe UI" w:hAnsi="Segoe UI" w:cs="Segoe UI"/>
          <w:color w:val="24292E"/>
        </w:rPr>
        <w:t>~</w:t>
      </w:r>
    </w:p>
    <w:p w14:paraId="6B88C06E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Q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init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({</w:t>
      </w:r>
    </w:p>
    <w:p w14:paraId="784B2BFA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  <w:t>key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^_^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/*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url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>里</w:t>
      </w:r>
      <w:r>
        <w:rPr>
          <w:rStyle w:val="pl-c"/>
          <w:rFonts w:ascii="Consolas" w:hAnsi="Consolas"/>
          <w:color w:val="6A737D"/>
          <w:sz w:val="20"/>
          <w:szCs w:val="20"/>
        </w:rPr>
        <w:t>#</w:t>
      </w:r>
      <w:r>
        <w:rPr>
          <w:rStyle w:val="pl-c"/>
          <w:rFonts w:ascii="Consolas" w:hAnsi="Consolas"/>
          <w:color w:val="6A737D"/>
          <w:sz w:val="20"/>
          <w:szCs w:val="20"/>
        </w:rPr>
        <w:t>和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url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>名之间的分割符号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6A737D"/>
          <w:sz w:val="20"/>
          <w:szCs w:val="20"/>
        </w:rPr>
        <w:t>默认为感叹号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 */</w:t>
      </w:r>
    </w:p>
    <w:p w14:paraId="76E304F0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proofErr w:type="spellStart"/>
      <w:r>
        <w:rPr>
          <w:rFonts w:ascii="Consolas" w:hAnsi="Consolas"/>
          <w:color w:val="24292E"/>
          <w:sz w:val="20"/>
          <w:szCs w:val="20"/>
        </w:rPr>
        <w:t>index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home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/* </w:t>
      </w:r>
      <w:r>
        <w:rPr>
          <w:rStyle w:val="pl-c"/>
          <w:rFonts w:ascii="Consolas" w:hAnsi="Consolas"/>
          <w:color w:val="6A737D"/>
          <w:sz w:val="20"/>
          <w:szCs w:val="20"/>
        </w:rPr>
        <w:t>首页地址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6A737D"/>
          <w:sz w:val="20"/>
          <w:szCs w:val="20"/>
        </w:rPr>
        <w:t>不可访问路径也会跳回此地址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 */</w:t>
      </w:r>
    </w:p>
    <w:p w14:paraId="7E415369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});</w:t>
      </w:r>
    </w:p>
    <w:p w14:paraId="2B29D676" w14:textId="77777777" w:rsidR="00731CDA" w:rsidRDefault="00731CDA" w:rsidP="00731CDA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可以通过任意符合</w:t>
      </w:r>
      <w:r>
        <w:rPr>
          <w:rFonts w:ascii="Segoe UI" w:hAnsi="Segoe UI" w:cs="Segoe UI"/>
          <w:color w:val="24292E"/>
        </w:rPr>
        <w:t xml:space="preserve"> URI </w:t>
      </w:r>
      <w:r>
        <w:rPr>
          <w:rFonts w:ascii="Segoe UI" w:hAnsi="Segoe UI" w:cs="Segoe UI"/>
          <w:color w:val="24292E"/>
        </w:rPr>
        <w:t>规范的字符串分割，甚至也可以设置为空。</w:t>
      </w:r>
    </w:p>
    <w:p w14:paraId="7F153552" w14:textId="77777777" w:rsidR="00731CDA" w:rsidRDefault="00731CDA" w:rsidP="00731CDA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设置为空时，</w:t>
      </w:r>
      <w:r>
        <w:rPr>
          <w:rFonts w:ascii="Segoe UI" w:hAnsi="Segoe UI" w:cs="Segoe UI"/>
          <w:color w:val="6A737D"/>
        </w:rPr>
        <w:t>Google</w:t>
      </w:r>
      <w:r>
        <w:rPr>
          <w:rFonts w:ascii="Segoe UI" w:hAnsi="Segoe UI" w:cs="Segoe UI"/>
          <w:color w:val="6A737D"/>
        </w:rPr>
        <w:t>等现代搜索引擎可能无法按照路由地址实现索引。请谨慎设置</w:t>
      </w:r>
    </w:p>
    <w:p w14:paraId="6BAB7D6D" w14:textId="006DEAA7" w:rsidR="00731CDA" w:rsidRDefault="00731CDA" w:rsidP="00A35012">
      <w:pPr>
        <w:pStyle w:val="2"/>
      </w:pPr>
      <w:r>
        <w:lastRenderedPageBreak/>
        <w:t>文章页和翻页</w:t>
      </w:r>
      <w:r w:rsidR="00A35012">
        <w:rPr>
          <w:rFonts w:hint="eastAsia"/>
        </w:rPr>
        <w:t>-带参数</w:t>
      </w:r>
    </w:p>
    <w:p w14:paraId="2CF7BB81" w14:textId="77777777" w:rsidR="00731CDA" w:rsidRDefault="00731CDA" w:rsidP="00731CDA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文章页和首页不太一样、只有</w:t>
      </w:r>
      <w:r>
        <w:rPr>
          <w:rFonts w:ascii="Segoe UI" w:hAnsi="Segoe UI" w:cs="Segoe UI"/>
          <w:color w:val="24292E"/>
        </w:rPr>
        <w:t>URL</w:t>
      </w:r>
      <w:r>
        <w:rPr>
          <w:rFonts w:ascii="Segoe UI" w:hAnsi="Segoe UI" w:cs="Segoe UI"/>
          <w:color w:val="24292E"/>
        </w:rPr>
        <w:t>的一部分是相同的，需要通过</w:t>
      </w:r>
      <w:r>
        <w:rPr>
          <w:rFonts w:ascii="Segoe UI" w:hAnsi="Segoe UI" w:cs="Segoe UI"/>
          <w:color w:val="24292E"/>
        </w:rPr>
        <w:t>URL</w:t>
      </w:r>
      <w:r>
        <w:rPr>
          <w:rFonts w:ascii="Segoe UI" w:hAnsi="Segoe UI" w:cs="Segoe UI"/>
          <w:color w:val="24292E"/>
        </w:rPr>
        <w:t>中的不同部分区分不同文章页，不是默认打开页。</w:t>
      </w:r>
    </w:p>
    <w:p w14:paraId="36E115E9" w14:textId="77777777" w:rsidR="00731CDA" w:rsidRDefault="00731CDA" w:rsidP="00731CD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文章页有一个固定的格式</w:t>
      </w:r>
    </w:p>
    <w:p w14:paraId="74126182" w14:textId="77777777" w:rsidR="00731CDA" w:rsidRDefault="00731CDA" w:rsidP="00731CDA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需要在</w:t>
      </w:r>
      <w:r>
        <w:rPr>
          <w:rFonts w:ascii="Segoe UI" w:hAnsi="Segoe UI" w:cs="Segoe UI"/>
          <w:color w:val="24292E"/>
        </w:rPr>
        <w:t>URL</w:t>
      </w:r>
      <w:r>
        <w:rPr>
          <w:rFonts w:ascii="Segoe UI" w:hAnsi="Segoe UI" w:cs="Segoe UI"/>
          <w:color w:val="24292E"/>
        </w:rPr>
        <w:t>中体现文章唯一</w:t>
      </w:r>
      <w:r>
        <w:rPr>
          <w:rFonts w:ascii="Segoe UI" w:hAnsi="Segoe UI" w:cs="Segoe UI"/>
          <w:color w:val="24292E"/>
        </w:rPr>
        <w:t>ID</w:t>
      </w:r>
    </w:p>
    <w:p w14:paraId="0033BE94" w14:textId="77777777" w:rsidR="00731CDA" w:rsidRDefault="00731CDA" w:rsidP="00731CDA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Q.js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关键字模式时，参数之间通过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/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分割，请根据顺序进行</w:t>
      </w:r>
      <w:r>
        <w:rPr>
          <w:rFonts w:ascii="Segoe UI" w:hAnsi="Segoe UI" w:cs="Segoe UI"/>
          <w:color w:val="24292E"/>
        </w:rPr>
        <w:t xml:space="preserve"> URL </w:t>
      </w:r>
      <w:r>
        <w:rPr>
          <w:rFonts w:ascii="Segoe UI" w:hAnsi="Segoe UI" w:cs="Segoe UI"/>
          <w:color w:val="24292E"/>
        </w:rPr>
        <w:t>规划</w:t>
      </w:r>
    </w:p>
    <w:p w14:paraId="5C22DB1A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Q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reg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article</w:t>
      </w:r>
      <w:proofErr w:type="gramStart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,</w:t>
      </w:r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aid</w:t>
      </w:r>
      <w:r>
        <w:rPr>
          <w:rFonts w:ascii="Consolas" w:hAnsi="Consolas"/>
          <w:color w:val="24292E"/>
          <w:sz w:val="20"/>
          <w:szCs w:val="20"/>
        </w:rPr>
        <w:t>){</w:t>
      </w:r>
    </w:p>
    <w:p w14:paraId="403C5C26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proofErr w:type="gramStart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k"/>
          <w:rFonts w:ascii="Consolas" w:hAnsi="Consolas"/>
          <w:color w:val="D73A49"/>
          <w:sz w:val="20"/>
          <w:szCs w:val="20"/>
        </w:rPr>
        <w:t>!</w:t>
      </w:r>
      <w:r>
        <w:rPr>
          <w:rFonts w:ascii="Consolas" w:hAnsi="Consolas"/>
          <w:color w:val="24292E"/>
          <w:sz w:val="20"/>
          <w:szCs w:val="20"/>
        </w:rPr>
        <w:t>aid</w:t>
      </w:r>
      <w:proofErr w:type="gramEnd"/>
      <w:r>
        <w:rPr>
          <w:rFonts w:ascii="Consolas" w:hAnsi="Consolas"/>
          <w:color w:val="24292E"/>
          <w:sz w:val="20"/>
          <w:szCs w:val="20"/>
        </w:rPr>
        <w:t>)</w:t>
      </w:r>
    </w:p>
    <w:p w14:paraId="66A7EEA6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alert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传入参数不正确，请</w:t>
      </w:r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确认您</w:t>
      </w:r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>访问的地址。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);</w:t>
      </w:r>
    </w:p>
    <w:p w14:paraId="537B5622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3DA42B8C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en"/>
          <w:rFonts w:ascii="Consolas" w:hAnsi="Consolas"/>
          <w:color w:val="6F42C1"/>
          <w:sz w:val="20"/>
          <w:szCs w:val="20"/>
        </w:rPr>
        <w:t>console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log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打开了文章，文章唯一</w:t>
      </w:r>
      <w:r>
        <w:rPr>
          <w:rStyle w:val="pl-s"/>
          <w:rFonts w:ascii="Consolas" w:hAnsi="Consolas"/>
          <w:color w:val="032F62"/>
          <w:sz w:val="20"/>
          <w:szCs w:val="20"/>
        </w:rPr>
        <w:t>ID</w:t>
      </w:r>
      <w:r>
        <w:rPr>
          <w:rStyle w:val="pl-s"/>
          <w:rFonts w:ascii="Consolas" w:hAnsi="Consolas"/>
          <w:color w:val="032F62"/>
          <w:sz w:val="20"/>
          <w:szCs w:val="20"/>
        </w:rPr>
        <w:t>为</w:t>
      </w:r>
      <w:r>
        <w:rPr>
          <w:rStyle w:val="pl-s"/>
          <w:rFonts w:ascii="Consolas" w:hAnsi="Consolas"/>
          <w:color w:val="032F62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>aid);</w:t>
      </w:r>
    </w:p>
    <w:p w14:paraId="5E27617D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/* JavaScript </w:t>
      </w:r>
      <w:r>
        <w:rPr>
          <w:rStyle w:val="pl-c"/>
          <w:rFonts w:ascii="Consolas" w:hAnsi="Consolas"/>
          <w:color w:val="6A737D"/>
          <w:sz w:val="20"/>
          <w:szCs w:val="20"/>
        </w:rPr>
        <w:t>代码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 */</w:t>
      </w:r>
    </w:p>
    <w:p w14:paraId="27D3EB21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});</w:t>
      </w:r>
    </w:p>
    <w:p w14:paraId="07F007FD" w14:textId="77777777" w:rsidR="00731CDA" w:rsidRDefault="00731CDA" w:rsidP="00731CDA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注册之后访问页面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#!article/123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即可触发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article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页面回调，并传入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参数</w:t>
      </w:r>
      <w:r>
        <w:rPr>
          <w:rFonts w:ascii="Segoe UI" w:hAnsi="Segoe UI" w:cs="Segoe UI"/>
          <w:color w:val="24292E"/>
        </w:rPr>
        <w:t>1 </w:t>
      </w:r>
      <w:r>
        <w:rPr>
          <w:rStyle w:val="HTML"/>
          <w:rFonts w:ascii="Consolas" w:hAnsi="Consolas"/>
          <w:color w:val="24292E"/>
          <w:sz w:val="20"/>
          <w:szCs w:val="20"/>
        </w:rPr>
        <w:t>"123"</w:t>
      </w:r>
    </w:p>
    <w:p w14:paraId="1E6F34D4" w14:textId="77777777" w:rsidR="00731CDA" w:rsidRDefault="00731CDA" w:rsidP="00731CDA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 xml:space="preserve">Q.js </w:t>
      </w:r>
      <w:proofErr w:type="gramStart"/>
      <w:r>
        <w:rPr>
          <w:rFonts w:ascii="Segoe UI" w:hAnsi="Segoe UI" w:cs="Segoe UI"/>
          <w:color w:val="6A737D"/>
        </w:rPr>
        <w:t>不判断</w:t>
      </w:r>
      <w:proofErr w:type="gramEnd"/>
      <w:r>
        <w:rPr>
          <w:rFonts w:ascii="Segoe UI" w:hAnsi="Segoe UI" w:cs="Segoe UI"/>
          <w:color w:val="6A737D"/>
        </w:rPr>
        <w:t>传入数据类型，请务必在回调中确认数据格式</w:t>
      </w:r>
    </w:p>
    <w:p w14:paraId="2B4A5A2C" w14:textId="77777777" w:rsidR="00731CDA" w:rsidRDefault="00731CDA" w:rsidP="00731CDA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翻页</w:t>
      </w:r>
      <w:proofErr w:type="gramStart"/>
      <w:r>
        <w:rPr>
          <w:rFonts w:ascii="Segoe UI" w:hAnsi="Segoe UI" w:cs="Segoe UI"/>
          <w:color w:val="24292E"/>
        </w:rPr>
        <w:t>可文章页</w:t>
      </w:r>
      <w:proofErr w:type="gramEnd"/>
      <w:r>
        <w:rPr>
          <w:rFonts w:ascii="Segoe UI" w:hAnsi="Segoe UI" w:cs="Segoe UI"/>
          <w:color w:val="24292E"/>
        </w:rPr>
        <w:t>传值方式基本一致，在这里</w:t>
      </w:r>
      <w:proofErr w:type="gramStart"/>
      <w:r>
        <w:rPr>
          <w:rFonts w:ascii="Segoe UI" w:hAnsi="Segoe UI" w:cs="Segoe UI"/>
          <w:color w:val="24292E"/>
        </w:rPr>
        <w:t>不</w:t>
      </w:r>
      <w:proofErr w:type="gramEnd"/>
      <w:r>
        <w:rPr>
          <w:rFonts w:ascii="Segoe UI" w:hAnsi="Segoe UI" w:cs="Segoe UI"/>
          <w:color w:val="24292E"/>
        </w:rPr>
        <w:t>重述</w:t>
      </w:r>
    </w:p>
    <w:p w14:paraId="5E720374" w14:textId="2A455B86" w:rsidR="00731CDA" w:rsidRDefault="00731CDA" w:rsidP="00A35012">
      <w:pPr>
        <w:pStyle w:val="2"/>
      </w:pPr>
      <w:r>
        <w:t>分类页</w:t>
      </w:r>
      <w:r w:rsidR="002B6D13">
        <w:rPr>
          <w:rFonts w:hint="eastAsia"/>
        </w:rPr>
        <w:t>-带多个参数</w:t>
      </w:r>
    </w:p>
    <w:p w14:paraId="56FB5F31" w14:textId="77777777" w:rsidR="00731CDA" w:rsidRDefault="00731CDA" w:rsidP="00731CDA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分类</w:t>
      </w:r>
      <w:proofErr w:type="gramStart"/>
      <w:r>
        <w:rPr>
          <w:rFonts w:ascii="Segoe UI" w:hAnsi="Segoe UI" w:cs="Segoe UI"/>
          <w:color w:val="24292E"/>
        </w:rPr>
        <w:t>页其实</w:t>
      </w:r>
      <w:proofErr w:type="gramEnd"/>
      <w:r>
        <w:rPr>
          <w:rFonts w:ascii="Segoe UI" w:hAnsi="Segoe UI" w:cs="Segoe UI"/>
          <w:color w:val="24292E"/>
        </w:rPr>
        <w:t>和文章页很相似、只是参数</w:t>
      </w:r>
      <w:proofErr w:type="gramStart"/>
      <w:r>
        <w:rPr>
          <w:rFonts w:ascii="Segoe UI" w:hAnsi="Segoe UI" w:cs="Segoe UI"/>
          <w:color w:val="24292E"/>
        </w:rPr>
        <w:t>一</w:t>
      </w:r>
      <w:proofErr w:type="gramEnd"/>
      <w:r>
        <w:rPr>
          <w:rFonts w:ascii="Segoe UI" w:hAnsi="Segoe UI" w:cs="Segoe UI"/>
          <w:color w:val="24292E"/>
        </w:rPr>
        <w:t>变成了分类名称，内容较多时需要传递</w:t>
      </w:r>
      <w:proofErr w:type="gramStart"/>
      <w:r>
        <w:rPr>
          <w:rFonts w:ascii="Segoe UI" w:hAnsi="Segoe UI" w:cs="Segoe UI"/>
          <w:color w:val="24292E"/>
        </w:rPr>
        <w:t>下当前</w:t>
      </w:r>
      <w:proofErr w:type="gramEnd"/>
      <w:r>
        <w:rPr>
          <w:rFonts w:ascii="Segoe UI" w:hAnsi="Segoe UI" w:cs="Segoe UI"/>
          <w:color w:val="24292E"/>
        </w:rPr>
        <w:t>页码</w:t>
      </w:r>
    </w:p>
    <w:p w14:paraId="047FC3C7" w14:textId="77777777" w:rsidR="00731CDA" w:rsidRDefault="00731CDA" w:rsidP="00731CD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分类页有一个固定的格式</w:t>
      </w:r>
    </w:p>
    <w:p w14:paraId="34866F21" w14:textId="77777777" w:rsidR="00731CDA" w:rsidRDefault="00731CDA" w:rsidP="00731CDA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需要在</w:t>
      </w:r>
      <w:r>
        <w:rPr>
          <w:rFonts w:ascii="Segoe UI" w:hAnsi="Segoe UI" w:cs="Segoe UI"/>
          <w:color w:val="24292E"/>
        </w:rPr>
        <w:t>URL</w:t>
      </w:r>
      <w:r>
        <w:rPr>
          <w:rFonts w:ascii="Segoe UI" w:hAnsi="Segoe UI" w:cs="Segoe UI"/>
          <w:color w:val="24292E"/>
        </w:rPr>
        <w:t>中体现分类唯一名称</w:t>
      </w:r>
    </w:p>
    <w:p w14:paraId="2462038E" w14:textId="77777777" w:rsidR="00731CDA" w:rsidRDefault="00731CDA" w:rsidP="00731CDA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可能会有页码信息</w:t>
      </w:r>
    </w:p>
    <w:p w14:paraId="5F2F2BC3" w14:textId="77777777" w:rsidR="00731CDA" w:rsidRDefault="00731CDA" w:rsidP="00731CDA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依据上面的要求，我们依旧使用关键字注册模式，注册一个名为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category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的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url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预设两个参数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分类唯一名称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cstr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，页码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page</w:t>
      </w:r>
    </w:p>
    <w:p w14:paraId="2FAEB520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Q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reg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category</w:t>
      </w:r>
      <w:proofErr w:type="gramStart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,</w:t>
      </w:r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cstr</w:t>
      </w:r>
      <w:r>
        <w:rPr>
          <w:rFonts w:ascii="Consolas" w:hAnsi="Consolas"/>
          <w:color w:val="24292E"/>
          <w:sz w:val="20"/>
          <w:szCs w:val="20"/>
        </w:rPr>
        <w:t>,</w:t>
      </w:r>
      <w:r>
        <w:rPr>
          <w:rStyle w:val="pl-smi"/>
          <w:rFonts w:ascii="Consolas" w:hAnsi="Consolas"/>
          <w:color w:val="24292E"/>
          <w:sz w:val="20"/>
          <w:szCs w:val="20"/>
        </w:rPr>
        <w:t>page</w:t>
      </w:r>
      <w:proofErr w:type="spellEnd"/>
      <w:r>
        <w:rPr>
          <w:rFonts w:ascii="Consolas" w:hAnsi="Consolas"/>
          <w:color w:val="24292E"/>
          <w:sz w:val="20"/>
          <w:szCs w:val="20"/>
        </w:rPr>
        <w:t>){</w:t>
      </w:r>
    </w:p>
    <w:p w14:paraId="5C676BEF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proofErr w:type="gramStart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k"/>
          <w:rFonts w:ascii="Consolas" w:hAnsi="Consolas"/>
          <w:color w:val="D73A49"/>
          <w:sz w:val="20"/>
          <w:szCs w:val="20"/>
        </w:rPr>
        <w:t>!</w:t>
      </w:r>
      <w:proofErr w:type="spellStart"/>
      <w:r>
        <w:rPr>
          <w:rFonts w:ascii="Consolas" w:hAnsi="Consolas"/>
          <w:color w:val="24292E"/>
          <w:sz w:val="20"/>
          <w:szCs w:val="20"/>
        </w:rPr>
        <w:t>cid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)</w:t>
      </w:r>
    </w:p>
    <w:p w14:paraId="06A48B77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alert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传入参数不正确，请</w:t>
      </w:r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确认您</w:t>
      </w:r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>访问的地址。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);</w:t>
      </w:r>
    </w:p>
    <w:p w14:paraId="71870D53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</w:p>
    <w:p w14:paraId="651712B9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ab/>
      </w:r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proofErr w:type="gramStart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k"/>
          <w:rFonts w:ascii="Consolas" w:hAnsi="Consolas"/>
          <w:color w:val="D73A49"/>
          <w:sz w:val="20"/>
          <w:szCs w:val="20"/>
        </w:rPr>
        <w:t>!</w:t>
      </w:r>
      <w:r>
        <w:rPr>
          <w:rFonts w:ascii="Consolas" w:hAnsi="Consolas"/>
          <w:color w:val="24292E"/>
          <w:sz w:val="20"/>
          <w:szCs w:val="20"/>
        </w:rPr>
        <w:t>page</w:t>
      </w:r>
      <w:proofErr w:type="gramEnd"/>
      <w:r>
        <w:rPr>
          <w:rFonts w:ascii="Consolas" w:hAnsi="Consolas"/>
          <w:color w:val="24292E"/>
          <w:sz w:val="20"/>
          <w:szCs w:val="20"/>
        </w:rPr>
        <w:t>)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/* </w:t>
      </w:r>
      <w:r>
        <w:rPr>
          <w:rStyle w:val="pl-c"/>
          <w:rFonts w:ascii="Consolas" w:hAnsi="Consolas"/>
          <w:color w:val="6A737D"/>
          <w:sz w:val="20"/>
          <w:szCs w:val="20"/>
        </w:rPr>
        <w:t>如果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 */</w:t>
      </w:r>
    </w:p>
    <w:p w14:paraId="413640DD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  <w:t>page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;</w:t>
      </w:r>
    </w:p>
    <w:p w14:paraId="59632936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</w:p>
    <w:p w14:paraId="4C30EF08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en"/>
          <w:rFonts w:ascii="Consolas" w:hAnsi="Consolas"/>
          <w:color w:val="6F42C1"/>
          <w:sz w:val="20"/>
          <w:szCs w:val="20"/>
        </w:rPr>
        <w:t>console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log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打开了分类页面，分类名称是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proofErr w:type="spellStart"/>
      <w:r>
        <w:rPr>
          <w:rFonts w:ascii="Consolas" w:hAnsi="Consolas"/>
          <w:color w:val="24292E"/>
          <w:sz w:val="20"/>
          <w:szCs w:val="20"/>
        </w:rPr>
        <w:t>cstr</w:t>
      </w:r>
      <w:proofErr w:type="spellEnd"/>
      <w:r>
        <w:rPr>
          <w:rFonts w:ascii="Consolas" w:hAnsi="Consolas"/>
          <w:color w:val="24292E"/>
          <w:sz w:val="20"/>
          <w:szCs w:val="20"/>
        </w:rPr>
        <w:t>);</w:t>
      </w:r>
    </w:p>
    <w:p w14:paraId="0C4EEDC3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en"/>
          <w:rFonts w:ascii="Consolas" w:hAnsi="Consolas"/>
          <w:color w:val="6F42C1"/>
          <w:sz w:val="20"/>
          <w:szCs w:val="20"/>
        </w:rPr>
        <w:t>console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log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当前页面：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>page);</w:t>
      </w:r>
    </w:p>
    <w:p w14:paraId="4B03FBE0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</w:p>
    <w:p w14:paraId="72E29664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/* </w:t>
      </w:r>
      <w:r>
        <w:rPr>
          <w:rStyle w:val="pl-c"/>
          <w:rFonts w:ascii="Consolas" w:hAnsi="Consolas"/>
          <w:color w:val="6A737D"/>
          <w:sz w:val="20"/>
          <w:szCs w:val="20"/>
        </w:rPr>
        <w:t>下面这段伪代码依托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iTorr.js </w:t>
      </w:r>
      <w:r>
        <w:rPr>
          <w:rStyle w:val="pl-c"/>
          <w:rFonts w:ascii="Consolas" w:hAnsi="Consolas"/>
          <w:color w:val="6A737D"/>
          <w:sz w:val="20"/>
          <w:szCs w:val="20"/>
        </w:rPr>
        <w:t>仅作参考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 */</w:t>
      </w:r>
    </w:p>
    <w:p w14:paraId="79B0683F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/* </w:t>
      </w:r>
      <w:r>
        <w:rPr>
          <w:rStyle w:val="pl-c"/>
          <w:rFonts w:ascii="Consolas" w:hAnsi="Consolas"/>
          <w:color w:val="6A737D"/>
          <w:sz w:val="20"/>
          <w:szCs w:val="20"/>
        </w:rPr>
        <w:t>根据分类唯一名称和页码发起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 AJAX </w:t>
      </w:r>
      <w:r>
        <w:rPr>
          <w:rStyle w:val="pl-c"/>
          <w:rFonts w:ascii="Consolas" w:hAnsi="Consolas"/>
          <w:color w:val="6A737D"/>
          <w:sz w:val="20"/>
          <w:szCs w:val="20"/>
        </w:rPr>
        <w:t>请求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 */</w:t>
      </w:r>
    </w:p>
    <w:p w14:paraId="7F9C24B4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$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x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/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api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>/category/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proofErr w:type="spellStart"/>
      <w:r>
        <w:rPr>
          <w:rFonts w:ascii="Consolas" w:hAnsi="Consolas"/>
          <w:color w:val="24292E"/>
          <w:sz w:val="20"/>
          <w:szCs w:val="20"/>
        </w:rPr>
        <w:t>cstr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/page/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page,</w:t>
      </w:r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d</w:t>
      </w:r>
      <w:r>
        <w:rPr>
          <w:rFonts w:ascii="Consolas" w:hAnsi="Consolas"/>
          <w:color w:val="24292E"/>
          <w:sz w:val="20"/>
          <w:szCs w:val="20"/>
        </w:rPr>
        <w:t>){</w:t>
      </w:r>
    </w:p>
    <w:p w14:paraId="24391C48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en"/>
          <w:rFonts w:ascii="Consolas" w:hAnsi="Consolas"/>
          <w:color w:val="6F42C1"/>
          <w:sz w:val="20"/>
          <w:szCs w:val="20"/>
        </w:rPr>
        <w:t>console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log</w:t>
      </w:r>
      <w:r>
        <w:rPr>
          <w:rFonts w:ascii="Consolas" w:hAnsi="Consolas"/>
          <w:color w:val="24292E"/>
          <w:sz w:val="20"/>
          <w:szCs w:val="20"/>
        </w:rPr>
        <w:t>(d);</w:t>
      </w:r>
    </w:p>
    <w:p w14:paraId="3DFEB89E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/* </w:t>
      </w:r>
      <w:r>
        <w:rPr>
          <w:rStyle w:val="pl-c"/>
          <w:rFonts w:ascii="Consolas" w:hAnsi="Consolas"/>
          <w:color w:val="6A737D"/>
          <w:sz w:val="20"/>
          <w:szCs w:val="20"/>
        </w:rPr>
        <w:t>在这里修改页面</w:t>
      </w:r>
      <w:r>
        <w:rPr>
          <w:rStyle w:val="pl-c"/>
          <w:rFonts w:ascii="Consolas" w:hAnsi="Consolas"/>
          <w:color w:val="6A737D"/>
          <w:sz w:val="20"/>
          <w:szCs w:val="20"/>
        </w:rPr>
        <w:t>DOM */</w:t>
      </w:r>
    </w:p>
    <w:p w14:paraId="6FFD63A8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  <w:t>});</w:t>
      </w:r>
    </w:p>
    <w:p w14:paraId="66E51133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});</w:t>
      </w:r>
    </w:p>
    <w:p w14:paraId="7CD1C464" w14:textId="77777777" w:rsidR="00731CDA" w:rsidRDefault="00731CDA" w:rsidP="00731CDA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访问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#!category/photo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会传入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photo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到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category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的回</w:t>
      </w:r>
      <w:proofErr w:type="gramStart"/>
      <w:r>
        <w:rPr>
          <w:rFonts w:ascii="Segoe UI" w:hAnsi="Segoe UI" w:cs="Segoe UI"/>
          <w:color w:val="24292E"/>
        </w:rPr>
        <w:t>调函数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访问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#!category/photo/2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会传入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photo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2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到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category</w:t>
      </w:r>
      <w:r>
        <w:rPr>
          <w:rFonts w:ascii="Segoe UI" w:hAnsi="Segoe UI" w:cs="Segoe UI"/>
          <w:color w:val="24292E"/>
        </w:rPr>
        <w:t>的回调函数</w:t>
      </w:r>
    </w:p>
    <w:p w14:paraId="16681BA1" w14:textId="77777777" w:rsidR="00731CDA" w:rsidRDefault="00731CDA" w:rsidP="00731CDA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参数二不存在时，需要在回调函数内进行处理</w:t>
      </w:r>
      <w:r>
        <w:rPr>
          <w:rFonts w:ascii="Segoe UI" w:hAnsi="Segoe UI" w:cs="Segoe UI"/>
          <w:color w:val="24292E"/>
        </w:rPr>
        <w:t>~</w:t>
      </w:r>
    </w:p>
    <w:p w14:paraId="32F8A729" w14:textId="77777777" w:rsidR="00731CDA" w:rsidRDefault="00731CDA" w:rsidP="002B6D13">
      <w:pPr>
        <w:pStyle w:val="2"/>
      </w:pPr>
      <w:r>
        <w:t>导航条</w:t>
      </w:r>
    </w:p>
    <w:p w14:paraId="0831A82A" w14:textId="77777777" w:rsidR="00731CDA" w:rsidRDefault="00731CDA" w:rsidP="00731CDA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有了这些</w:t>
      </w:r>
      <w:r>
        <w:rPr>
          <w:rFonts w:ascii="Segoe UI" w:hAnsi="Segoe UI" w:cs="Segoe UI"/>
          <w:color w:val="24292E"/>
        </w:rPr>
        <w:t xml:space="preserve"> URL </w:t>
      </w:r>
      <w:r>
        <w:rPr>
          <w:rFonts w:ascii="Segoe UI" w:hAnsi="Segoe UI" w:cs="Segoe UI"/>
          <w:color w:val="24292E"/>
        </w:rPr>
        <w:t>之后，我们还需要一个</w:t>
      </w:r>
      <w:proofErr w:type="gramStart"/>
      <w:r>
        <w:rPr>
          <w:rFonts w:ascii="Segoe UI" w:hAnsi="Segoe UI" w:cs="Segoe UI"/>
          <w:color w:val="24292E"/>
        </w:rPr>
        <w:t>导航条来提供</w:t>
      </w:r>
      <w:proofErr w:type="gramEnd"/>
      <w:r>
        <w:rPr>
          <w:rFonts w:ascii="Segoe UI" w:hAnsi="Segoe UI" w:cs="Segoe UI"/>
          <w:color w:val="24292E"/>
        </w:rPr>
        <w:t>页面之间的入口，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导航</w:t>
      </w:r>
      <w:proofErr w:type="gramStart"/>
      <w:r>
        <w:rPr>
          <w:rFonts w:ascii="Segoe UI" w:hAnsi="Segoe UI" w:cs="Segoe UI"/>
          <w:color w:val="24292E"/>
        </w:rPr>
        <w:t>条需要</w:t>
      </w:r>
      <w:proofErr w:type="gramEnd"/>
      <w:r>
        <w:rPr>
          <w:rFonts w:ascii="Segoe UI" w:hAnsi="Segoe UI" w:cs="Segoe UI"/>
          <w:color w:val="24292E"/>
        </w:rPr>
        <w:t>在每次页面变更时修改导航条样式，指示当前打开的页面。</w:t>
      </w:r>
    </w:p>
    <w:p w14:paraId="740D05AF" w14:textId="77777777" w:rsidR="00731CDA" w:rsidRDefault="00731CDA" w:rsidP="00731CDA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我们的</w:t>
      </w:r>
      <w:r>
        <w:rPr>
          <w:rFonts w:ascii="Segoe UI" w:hAnsi="Segoe UI" w:cs="Segoe UI"/>
          <w:color w:val="24292E"/>
        </w:rPr>
        <w:t xml:space="preserve"> HTML </w:t>
      </w:r>
      <w:r>
        <w:rPr>
          <w:rFonts w:ascii="Segoe UI" w:hAnsi="Segoe UI" w:cs="Segoe UI"/>
          <w:color w:val="24292E"/>
        </w:rPr>
        <w:t>一般是这样的</w:t>
      </w:r>
    </w:p>
    <w:p w14:paraId="329FEDC8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nav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3C71D804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a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  <w:sz w:val="20"/>
          <w:szCs w:val="20"/>
        </w:rPr>
        <w:t>href</w:t>
      </w:r>
      <w:proofErr w:type="spellEnd"/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#!home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class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active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>首页</w:t>
      </w: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a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7678DA6E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a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  <w:sz w:val="20"/>
          <w:szCs w:val="20"/>
        </w:rPr>
        <w:t>href</w:t>
      </w:r>
      <w:proofErr w:type="spellEnd"/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#!about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>关于</w:t>
      </w: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a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1560AB05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a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  <w:sz w:val="20"/>
          <w:szCs w:val="20"/>
        </w:rPr>
        <w:t>href</w:t>
      </w:r>
      <w:proofErr w:type="spellEnd"/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#!friend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>友情链接</w:t>
      </w: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a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388D9870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nav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2B1DCE51" w14:textId="77777777" w:rsidR="00731CDA" w:rsidRDefault="00731CDA" w:rsidP="00731CDA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CSS </w:t>
      </w:r>
      <w:r>
        <w:rPr>
          <w:rFonts w:ascii="Segoe UI" w:hAnsi="Segoe UI" w:cs="Segoe UI"/>
          <w:color w:val="24292E"/>
        </w:rPr>
        <w:t>一般是这样的</w:t>
      </w:r>
    </w:p>
    <w:p w14:paraId="3180B3CC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ent"/>
          <w:rFonts w:ascii="Consolas" w:hAnsi="Consolas"/>
          <w:color w:val="22863A"/>
          <w:sz w:val="20"/>
          <w:szCs w:val="20"/>
        </w:rPr>
        <w:t>nav</w:t>
      </w:r>
      <w:r>
        <w:rPr>
          <w:rFonts w:ascii="Consolas" w:hAnsi="Consolas"/>
          <w:color w:val="24292E"/>
          <w:sz w:val="20"/>
          <w:szCs w:val="20"/>
        </w:rPr>
        <w:t>{</w:t>
      </w:r>
      <w:r>
        <w:rPr>
          <w:rStyle w:val="pl-c1"/>
          <w:rFonts w:ascii="Consolas" w:hAnsi="Consolas"/>
          <w:color w:val="005CC5"/>
          <w:sz w:val="20"/>
          <w:szCs w:val="20"/>
        </w:rPr>
        <w:t>line-height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  <w:r>
        <w:rPr>
          <w:rStyle w:val="pl-k"/>
          <w:rFonts w:ascii="Consolas" w:hAnsi="Consolas"/>
          <w:color w:val="D73A49"/>
          <w:sz w:val="20"/>
          <w:szCs w:val="20"/>
        </w:rPr>
        <w:t>em</w:t>
      </w:r>
      <w:r>
        <w:rPr>
          <w:rFonts w:ascii="Consolas" w:hAnsi="Consolas"/>
          <w:color w:val="24292E"/>
          <w:sz w:val="20"/>
          <w:szCs w:val="20"/>
        </w:rPr>
        <w:t>;}</w:t>
      </w:r>
    </w:p>
    <w:p w14:paraId="317E5FB1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ent"/>
          <w:rFonts w:ascii="Consolas" w:hAnsi="Consolas"/>
          <w:color w:val="22863A"/>
          <w:sz w:val="20"/>
          <w:szCs w:val="20"/>
        </w:rPr>
        <w:t>nav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Style w:val="pl-ent"/>
          <w:rFonts w:ascii="Consolas" w:hAnsi="Consolas"/>
          <w:color w:val="22863A"/>
          <w:sz w:val="20"/>
          <w:szCs w:val="20"/>
        </w:rPr>
        <w:t>a</w:t>
      </w:r>
      <w:r>
        <w:rPr>
          <w:rFonts w:ascii="Consolas" w:hAnsi="Consolas"/>
          <w:color w:val="24292E"/>
          <w:sz w:val="20"/>
          <w:szCs w:val="20"/>
        </w:rPr>
        <w:t>{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display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005CC5"/>
          <w:sz w:val="20"/>
          <w:szCs w:val="20"/>
        </w:rPr>
        <w:t>inline-block</w:t>
      </w:r>
      <w:r>
        <w:rPr>
          <w:rFonts w:ascii="Consolas" w:hAnsi="Consolas"/>
          <w:color w:val="24292E"/>
          <w:sz w:val="20"/>
          <w:szCs w:val="20"/>
        </w:rPr>
        <w:t>;</w:t>
      </w:r>
      <w:r>
        <w:rPr>
          <w:rStyle w:val="pl-c1"/>
          <w:rFonts w:ascii="Consolas" w:hAnsi="Consolas"/>
          <w:color w:val="005CC5"/>
          <w:sz w:val="20"/>
          <w:szCs w:val="20"/>
        </w:rPr>
        <w:t>vertical-align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005CC5"/>
          <w:sz w:val="20"/>
          <w:szCs w:val="20"/>
        </w:rPr>
        <w:t>top</w:t>
      </w:r>
      <w:r>
        <w:rPr>
          <w:rFonts w:ascii="Consolas" w:hAnsi="Consolas"/>
          <w:color w:val="24292E"/>
          <w:sz w:val="20"/>
          <w:szCs w:val="20"/>
        </w:rPr>
        <w:t>;</w:t>
      </w:r>
      <w:r>
        <w:rPr>
          <w:rStyle w:val="pl-c1"/>
          <w:rFonts w:ascii="Consolas" w:hAnsi="Consolas"/>
          <w:color w:val="005CC5"/>
          <w:sz w:val="20"/>
          <w:szCs w:val="20"/>
        </w:rPr>
        <w:t>padding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.5</w:t>
      </w:r>
      <w:r>
        <w:rPr>
          <w:rStyle w:val="pl-k"/>
          <w:rFonts w:ascii="Consolas" w:hAnsi="Consolas"/>
          <w:color w:val="D73A49"/>
          <w:sz w:val="20"/>
          <w:szCs w:val="20"/>
        </w:rPr>
        <w:t>em</w:t>
      </w:r>
      <w:r>
        <w:rPr>
          <w:rFonts w:ascii="Consolas" w:hAnsi="Consolas"/>
          <w:color w:val="24292E"/>
          <w:sz w:val="20"/>
          <w:szCs w:val="20"/>
        </w:rPr>
        <w:t>;}</w:t>
      </w:r>
    </w:p>
    <w:p w14:paraId="5829E72F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ent"/>
          <w:rFonts w:ascii="Consolas" w:hAnsi="Consolas"/>
          <w:color w:val="22863A"/>
          <w:sz w:val="20"/>
          <w:szCs w:val="20"/>
        </w:rPr>
        <w:t>nav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ent"/>
          <w:rFonts w:ascii="Consolas" w:hAnsi="Consolas"/>
          <w:color w:val="22863A"/>
          <w:sz w:val="20"/>
          <w:szCs w:val="20"/>
        </w:rPr>
        <w:t>a</w:t>
      </w:r>
      <w:r>
        <w:rPr>
          <w:rStyle w:val="pl-e"/>
          <w:rFonts w:ascii="Consolas" w:hAnsi="Consolas"/>
          <w:color w:val="6F42C1"/>
          <w:sz w:val="20"/>
          <w:szCs w:val="20"/>
        </w:rPr>
        <w:t>.active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{</w:t>
      </w:r>
      <w:r>
        <w:rPr>
          <w:rStyle w:val="pl-c1"/>
          <w:rFonts w:ascii="Consolas" w:hAnsi="Consolas"/>
          <w:color w:val="005CC5"/>
          <w:sz w:val="20"/>
          <w:szCs w:val="20"/>
        </w:rPr>
        <w:t>background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005CC5"/>
          <w:sz w:val="20"/>
          <w:szCs w:val="20"/>
        </w:rPr>
        <w:t>#369</w:t>
      </w:r>
      <w:r>
        <w:rPr>
          <w:rFonts w:ascii="Consolas" w:hAnsi="Consolas"/>
          <w:color w:val="24292E"/>
          <w:sz w:val="20"/>
          <w:szCs w:val="20"/>
        </w:rPr>
        <w:t>;</w:t>
      </w:r>
      <w:r>
        <w:rPr>
          <w:rStyle w:val="pl-c1"/>
          <w:rFonts w:ascii="Consolas" w:hAnsi="Consolas"/>
          <w:color w:val="005CC5"/>
          <w:sz w:val="20"/>
          <w:szCs w:val="20"/>
        </w:rPr>
        <w:t>color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005CC5"/>
          <w:sz w:val="20"/>
          <w:szCs w:val="20"/>
        </w:rPr>
        <w:t>#FFF</w:t>
      </w:r>
      <w:r>
        <w:rPr>
          <w:rFonts w:ascii="Consolas" w:hAnsi="Consolas"/>
          <w:color w:val="24292E"/>
          <w:sz w:val="20"/>
          <w:szCs w:val="20"/>
        </w:rPr>
        <w:t>;}</w:t>
      </w:r>
    </w:p>
    <w:p w14:paraId="5A96E6C4" w14:textId="77777777" w:rsidR="00731CDA" w:rsidRDefault="00731CDA" w:rsidP="00731CDA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这时候我们需要在每次</w:t>
      </w:r>
      <w:r>
        <w:rPr>
          <w:rFonts w:ascii="Segoe UI" w:hAnsi="Segoe UI" w:cs="Segoe UI"/>
          <w:color w:val="24292E"/>
        </w:rPr>
        <w:t xml:space="preserve"> URL </w:t>
      </w:r>
      <w:r>
        <w:rPr>
          <w:rFonts w:ascii="Segoe UI" w:hAnsi="Segoe UI" w:cs="Segoe UI"/>
          <w:color w:val="24292E"/>
        </w:rPr>
        <w:t>变更时，通过</w:t>
      </w:r>
      <w:r>
        <w:rPr>
          <w:rFonts w:ascii="Segoe UI" w:hAnsi="Segoe UI" w:cs="Segoe UI"/>
          <w:color w:val="24292E"/>
        </w:rPr>
        <w:t xml:space="preserve"> JavaScript </w:t>
      </w:r>
      <w:r>
        <w:rPr>
          <w:rFonts w:ascii="Segoe UI" w:hAnsi="Segoe UI" w:cs="Segoe UI"/>
          <w:color w:val="24292E"/>
        </w:rPr>
        <w:t>动态修改</w:t>
      </w:r>
      <w:r>
        <w:rPr>
          <w:rFonts w:ascii="Segoe UI" w:hAnsi="Segoe UI" w:cs="Segoe UI"/>
          <w:color w:val="24292E"/>
        </w:rPr>
        <w:t xml:space="preserve"> nav </w:t>
      </w:r>
      <w:r>
        <w:rPr>
          <w:rFonts w:ascii="Segoe UI" w:hAnsi="Segoe UI" w:cs="Segoe UI"/>
          <w:color w:val="24292E"/>
        </w:rPr>
        <w:t>中的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active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class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的位置，以修改样式。</w:t>
      </w:r>
    </w:p>
    <w:p w14:paraId="6A1FCE3C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lastRenderedPageBreak/>
        <w:t xml:space="preserve">/* </w:t>
      </w:r>
      <w:r>
        <w:rPr>
          <w:rStyle w:val="pl-c"/>
          <w:rFonts w:ascii="Consolas" w:hAnsi="Consolas"/>
          <w:color w:val="6A737D"/>
          <w:sz w:val="20"/>
          <w:szCs w:val="20"/>
        </w:rPr>
        <w:t>这段伪代码依托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iTorr.js </w:t>
      </w:r>
      <w:r>
        <w:rPr>
          <w:rStyle w:val="pl-c"/>
          <w:rFonts w:ascii="Consolas" w:hAnsi="Consolas"/>
          <w:color w:val="6A737D"/>
          <w:sz w:val="20"/>
          <w:szCs w:val="20"/>
        </w:rPr>
        <w:t>仅作参考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 */</w:t>
      </w:r>
    </w:p>
    <w:p w14:paraId="6137B640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var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navchange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=function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L</w:t>
      </w:r>
      <w:r>
        <w:rPr>
          <w:rFonts w:ascii="Consolas" w:hAnsi="Consolas"/>
          <w:color w:val="24292E"/>
          <w:sz w:val="20"/>
          <w:szCs w:val="20"/>
        </w:rPr>
        <w:t>){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/* </w:t>
      </w:r>
      <w:r>
        <w:rPr>
          <w:rStyle w:val="pl-c"/>
          <w:rFonts w:ascii="Consolas" w:hAnsi="Consolas"/>
          <w:color w:val="6A737D"/>
          <w:sz w:val="20"/>
          <w:szCs w:val="20"/>
        </w:rPr>
        <w:t>每次有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url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>变更时都会触发</w:t>
      </w:r>
      <w:r>
        <w:rPr>
          <w:rStyle w:val="pl-c"/>
          <w:rFonts w:ascii="Consolas" w:hAnsi="Consolas"/>
          <w:color w:val="6A737D"/>
          <w:sz w:val="20"/>
          <w:szCs w:val="20"/>
        </w:rPr>
        <w:t>pop</w:t>
      </w:r>
      <w:r>
        <w:rPr>
          <w:rStyle w:val="pl-c"/>
          <w:rFonts w:ascii="Consolas" w:hAnsi="Consolas"/>
          <w:color w:val="6A737D"/>
          <w:sz w:val="20"/>
          <w:szCs w:val="20"/>
        </w:rPr>
        <w:t>回调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 */</w:t>
      </w:r>
    </w:p>
    <w:p w14:paraId="3157A904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/* L </w:t>
      </w:r>
      <w:r>
        <w:rPr>
          <w:rStyle w:val="pl-c"/>
          <w:rFonts w:ascii="Consolas" w:hAnsi="Consolas"/>
          <w:color w:val="6A737D"/>
          <w:sz w:val="20"/>
          <w:szCs w:val="20"/>
        </w:rPr>
        <w:t>为当前回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调函数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>名称（目前仅支持关键字回调情况）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 */</w:t>
      </w:r>
    </w:p>
    <w:p w14:paraId="0AFBCA49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</w:p>
    <w:p w14:paraId="788BFF19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k"/>
          <w:rFonts w:ascii="Consolas" w:hAnsi="Consolas"/>
          <w:color w:val="D73A49"/>
          <w:sz w:val="20"/>
          <w:szCs w:val="20"/>
        </w:rPr>
        <w:t>var</w:t>
      </w:r>
      <w:r>
        <w:rPr>
          <w:rFonts w:ascii="Consolas" w:hAnsi="Consolas"/>
          <w:color w:val="24292E"/>
          <w:sz w:val="20"/>
          <w:szCs w:val="20"/>
        </w:rPr>
        <w:t xml:space="preserve"> a;</w:t>
      </w:r>
      <w:r>
        <w:rPr>
          <w:rStyle w:val="pl-c"/>
          <w:rFonts w:ascii="Consolas" w:hAnsi="Consolas"/>
          <w:color w:val="6A737D"/>
          <w:sz w:val="20"/>
          <w:szCs w:val="20"/>
        </w:rPr>
        <w:t>//</w:t>
      </w:r>
      <w:r>
        <w:rPr>
          <w:rStyle w:val="pl-c"/>
          <w:rFonts w:ascii="Consolas" w:hAnsi="Consolas"/>
          <w:color w:val="6A737D"/>
          <w:sz w:val="20"/>
          <w:szCs w:val="20"/>
        </w:rPr>
        <w:t>临时变量</w:t>
      </w:r>
    </w:p>
    <w:p w14:paraId="2DC66535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r>
        <w:rPr>
          <w:rFonts w:ascii="Consolas" w:hAnsi="Consolas"/>
          <w:color w:val="24292E"/>
          <w:sz w:val="20"/>
          <w:szCs w:val="20"/>
        </w:rPr>
        <w:t>(a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Style w:val="pl-en"/>
          <w:rFonts w:ascii="Consolas" w:hAnsi="Consolas"/>
          <w:color w:val="6F42C1"/>
          <w:sz w:val="20"/>
          <w:szCs w:val="20"/>
        </w:rPr>
        <w:t>$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nav 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a.active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)) </w:t>
      </w:r>
      <w:r>
        <w:rPr>
          <w:rStyle w:val="pl-c"/>
          <w:rFonts w:ascii="Consolas" w:hAnsi="Consolas"/>
          <w:color w:val="6A737D"/>
          <w:sz w:val="20"/>
          <w:szCs w:val="20"/>
        </w:rPr>
        <w:t>//</w:t>
      </w:r>
      <w:r>
        <w:rPr>
          <w:rStyle w:val="pl-c"/>
          <w:rFonts w:ascii="Consolas" w:hAnsi="Consolas"/>
          <w:color w:val="6A737D"/>
          <w:sz w:val="20"/>
          <w:szCs w:val="20"/>
        </w:rPr>
        <w:t>如果存在这个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DOM </w:t>
      </w:r>
    </w:p>
    <w:p w14:paraId="2F25774D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a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className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''</w:t>
      </w:r>
      <w:r>
        <w:rPr>
          <w:rFonts w:ascii="Consolas" w:hAnsi="Consolas"/>
          <w:color w:val="24292E"/>
          <w:sz w:val="20"/>
          <w:szCs w:val="20"/>
        </w:rPr>
        <w:t>;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c"/>
          <w:rFonts w:ascii="Consolas" w:hAnsi="Consolas"/>
          <w:color w:val="6A737D"/>
          <w:sz w:val="20"/>
          <w:szCs w:val="20"/>
        </w:rPr>
        <w:t>//</w:t>
      </w:r>
      <w:r>
        <w:rPr>
          <w:rStyle w:val="pl-c"/>
          <w:rFonts w:ascii="Consolas" w:hAnsi="Consolas"/>
          <w:color w:val="6A737D"/>
          <w:sz w:val="20"/>
          <w:szCs w:val="20"/>
        </w:rPr>
        <w:t>修改它的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ClassName</w:t>
      </w:r>
      <w:proofErr w:type="spellEnd"/>
    </w:p>
    <w:p w14:paraId="4B5E7EAB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a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Style w:val="pl-en"/>
          <w:rFonts w:ascii="Consolas" w:hAnsi="Consolas"/>
          <w:color w:val="6F42C1"/>
          <w:sz w:val="20"/>
          <w:szCs w:val="20"/>
        </w:rPr>
        <w:t>$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nav a[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href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>="#!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Style w:val="pl-c1"/>
          <w:rFonts w:ascii="Consolas" w:hAnsi="Consolas"/>
          <w:color w:val="005CC5"/>
          <w:sz w:val="20"/>
          <w:szCs w:val="20"/>
        </w:rPr>
        <w:t>L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"]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)) </w:t>
      </w:r>
      <w:r>
        <w:rPr>
          <w:rStyle w:val="pl-c"/>
          <w:rFonts w:ascii="Consolas" w:hAnsi="Consolas"/>
          <w:color w:val="6A737D"/>
          <w:sz w:val="20"/>
          <w:szCs w:val="20"/>
        </w:rPr>
        <w:t>//</w:t>
      </w:r>
      <w:r>
        <w:rPr>
          <w:rStyle w:val="pl-c"/>
          <w:rFonts w:ascii="Consolas" w:hAnsi="Consolas"/>
          <w:color w:val="6A737D"/>
          <w:sz w:val="20"/>
          <w:szCs w:val="20"/>
        </w:rPr>
        <w:t>如果存在这个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DOM </w:t>
      </w:r>
    </w:p>
    <w:p w14:paraId="032E3AB8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a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className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active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;</w:t>
      </w:r>
      <w:r>
        <w:rPr>
          <w:rStyle w:val="pl-c"/>
          <w:rFonts w:ascii="Consolas" w:hAnsi="Consolas"/>
          <w:color w:val="6A737D"/>
          <w:sz w:val="20"/>
          <w:szCs w:val="20"/>
        </w:rPr>
        <w:t>//</w:t>
      </w:r>
      <w:r>
        <w:rPr>
          <w:rStyle w:val="pl-c"/>
          <w:rFonts w:ascii="Consolas" w:hAnsi="Consolas"/>
          <w:color w:val="6A737D"/>
          <w:sz w:val="20"/>
          <w:szCs w:val="20"/>
        </w:rPr>
        <w:t>修改它的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ClassName</w:t>
      </w:r>
      <w:proofErr w:type="spellEnd"/>
    </w:p>
    <w:p w14:paraId="1F8F5B18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};</w:t>
      </w:r>
    </w:p>
    <w:p w14:paraId="59A66EAD" w14:textId="77777777" w:rsidR="00731CDA" w:rsidRDefault="00731CDA" w:rsidP="00731CDA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Q.js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提供了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Q.pop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事件，可以通过注册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Q.pop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实现在每次</w:t>
      </w:r>
      <w:r>
        <w:rPr>
          <w:rFonts w:ascii="Segoe UI" w:hAnsi="Segoe UI" w:cs="Segoe UI"/>
          <w:color w:val="24292E"/>
        </w:rPr>
        <w:t xml:space="preserve"> URL </w:t>
      </w:r>
      <w:r>
        <w:rPr>
          <w:rFonts w:ascii="Segoe UI" w:hAnsi="Segoe UI" w:cs="Segoe UI"/>
          <w:color w:val="24292E"/>
        </w:rPr>
        <w:t>变更时发生回调，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Q.pop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事件和其他</w:t>
      </w:r>
      <w:r>
        <w:rPr>
          <w:rFonts w:ascii="Segoe UI" w:hAnsi="Segoe UI" w:cs="Segoe UI"/>
          <w:color w:val="24292E"/>
        </w:rPr>
        <w:t xml:space="preserve"> URL </w:t>
      </w:r>
      <w:r>
        <w:rPr>
          <w:rFonts w:ascii="Segoe UI" w:hAnsi="Segoe UI" w:cs="Segoe UI"/>
          <w:color w:val="24292E"/>
        </w:rPr>
        <w:t>事件不发生冲突，并在其他</w:t>
      </w:r>
      <w:r>
        <w:rPr>
          <w:rFonts w:ascii="Segoe UI" w:hAnsi="Segoe UI" w:cs="Segoe UI"/>
          <w:color w:val="24292E"/>
        </w:rPr>
        <w:t xml:space="preserve"> URL </w:t>
      </w:r>
      <w:r>
        <w:rPr>
          <w:rFonts w:ascii="Segoe UI" w:hAnsi="Segoe UI" w:cs="Segoe UI"/>
          <w:color w:val="24292E"/>
        </w:rPr>
        <w:t>回</w:t>
      </w:r>
      <w:proofErr w:type="gramStart"/>
      <w:r>
        <w:rPr>
          <w:rFonts w:ascii="Segoe UI" w:hAnsi="Segoe UI" w:cs="Segoe UI"/>
          <w:color w:val="24292E"/>
        </w:rPr>
        <w:t>调函数之前</w:t>
      </w:r>
      <w:proofErr w:type="gramEnd"/>
      <w:r>
        <w:rPr>
          <w:rFonts w:ascii="Segoe UI" w:hAnsi="Segoe UI" w:cs="Segoe UI"/>
          <w:color w:val="24292E"/>
        </w:rPr>
        <w:t>运行，请注意触发时机。</w:t>
      </w:r>
    </w:p>
    <w:p w14:paraId="60F0D436" w14:textId="77777777" w:rsidR="00731CDA" w:rsidRDefault="00731CDA" w:rsidP="00731CDA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注册和修改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Q.pop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有多种途径。可以放在启动函数中注册，比如：</w:t>
      </w:r>
    </w:p>
    <w:p w14:paraId="120A1501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Q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init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({</w:t>
      </w:r>
    </w:p>
    <w:p w14:paraId="27D484BB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c"/>
          <w:rFonts w:ascii="Consolas" w:hAnsi="Consolas"/>
          <w:color w:val="6A737D"/>
          <w:sz w:val="20"/>
          <w:szCs w:val="20"/>
        </w:rPr>
        <w:t>/* ...</w:t>
      </w:r>
      <w:r>
        <w:rPr>
          <w:rStyle w:val="pl-c"/>
          <w:rFonts w:ascii="Consolas" w:hAnsi="Consolas"/>
          <w:color w:val="6A737D"/>
          <w:sz w:val="20"/>
          <w:szCs w:val="20"/>
        </w:rPr>
        <w:t>各种其他参数</w:t>
      </w:r>
      <w:r>
        <w:rPr>
          <w:rStyle w:val="pl-c"/>
          <w:rFonts w:ascii="Consolas" w:hAnsi="Consolas"/>
          <w:color w:val="6A737D"/>
          <w:sz w:val="20"/>
          <w:szCs w:val="20"/>
        </w:rPr>
        <w:t>... */</w:t>
      </w:r>
    </w:p>
    <w:p w14:paraId="1EF4CAB5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proofErr w:type="spellStart"/>
      <w:r>
        <w:rPr>
          <w:rFonts w:ascii="Consolas" w:hAnsi="Consolas"/>
          <w:color w:val="24292E"/>
          <w:sz w:val="20"/>
          <w:szCs w:val="20"/>
        </w:rPr>
        <w:t>pop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>navchange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6A737D"/>
          <w:sz w:val="20"/>
          <w:szCs w:val="20"/>
        </w:rPr>
        <w:t>//</w:t>
      </w:r>
      <w:r>
        <w:rPr>
          <w:rStyle w:val="pl-c"/>
          <w:rFonts w:ascii="Consolas" w:hAnsi="Consolas"/>
          <w:color w:val="6A737D"/>
          <w:sz w:val="20"/>
          <w:szCs w:val="20"/>
        </w:rPr>
        <w:t>注册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 pop </w:t>
      </w:r>
      <w:r>
        <w:rPr>
          <w:rStyle w:val="pl-c"/>
          <w:rFonts w:ascii="Consolas" w:hAnsi="Consolas"/>
          <w:color w:val="6A737D"/>
          <w:sz w:val="20"/>
          <w:szCs w:val="20"/>
        </w:rPr>
        <w:t>函数</w:t>
      </w:r>
    </w:p>
    <w:p w14:paraId="30115440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});</w:t>
      </w:r>
    </w:p>
    <w:p w14:paraId="23D9F491" w14:textId="77777777" w:rsidR="00731CDA" w:rsidRDefault="00731CDA" w:rsidP="00731CDA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也可以通过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关键字注册</w:t>
      </w:r>
    </w:p>
    <w:p w14:paraId="7B8825EE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Q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reg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pop</w:t>
      </w:r>
      <w:proofErr w:type="gramStart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,</w:t>
      </w:r>
      <w:proofErr w:type="spellStart"/>
      <w:r>
        <w:rPr>
          <w:rFonts w:ascii="Consolas" w:hAnsi="Consolas"/>
          <w:color w:val="24292E"/>
          <w:sz w:val="20"/>
          <w:szCs w:val="20"/>
        </w:rPr>
        <w:t>navchange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14:paraId="312411B3" w14:textId="77777777" w:rsidR="00731CDA" w:rsidRDefault="00731CDA" w:rsidP="00731CDA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甚至可以直接修改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Q.pop</w:t>
      </w:r>
      <w:proofErr w:type="spellEnd"/>
    </w:p>
    <w:p w14:paraId="4FC7CBC7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Q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pop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proofErr w:type="spellStart"/>
      <w:r>
        <w:rPr>
          <w:rFonts w:ascii="Consolas" w:hAnsi="Consolas"/>
          <w:color w:val="24292E"/>
          <w:sz w:val="20"/>
          <w:szCs w:val="20"/>
        </w:rPr>
        <w:t>navchange</w:t>
      </w:r>
      <w:proofErr w:type="spellEnd"/>
    </w:p>
    <w:p w14:paraId="3EE183A2" w14:textId="77777777" w:rsidR="00731CDA" w:rsidRDefault="00731CDA" w:rsidP="00731CDA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请注意，使用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Q.js</w:t>
      </w:r>
      <w:r>
        <w:rPr>
          <w:rFonts w:ascii="Segoe UI" w:hAnsi="Segoe UI" w:cs="Segoe UI"/>
          <w:color w:val="24292E"/>
        </w:rPr>
        <w:t> </w:t>
      </w:r>
      <w:proofErr w:type="gramStart"/>
      <w:r>
        <w:rPr>
          <w:rFonts w:ascii="Segoe UI" w:hAnsi="Segoe UI" w:cs="Segoe UI"/>
          <w:color w:val="24292E"/>
        </w:rPr>
        <w:t>请避免</w:t>
      </w:r>
      <w:proofErr w:type="gramEnd"/>
      <w:r>
        <w:rPr>
          <w:rFonts w:ascii="Segoe UI" w:hAnsi="Segoe UI" w:cs="Segoe UI"/>
          <w:color w:val="24292E"/>
        </w:rPr>
        <w:t>使用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Q.js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保留关键字为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关键字</w:t>
      </w:r>
      <w:r>
        <w:rPr>
          <w:rFonts w:ascii="Segoe UI" w:hAnsi="Segoe UI" w:cs="Segoe UI"/>
          <w:color w:val="24292E"/>
        </w:rPr>
        <w:t xml:space="preserve">URL </w:t>
      </w:r>
      <w:r>
        <w:rPr>
          <w:rFonts w:ascii="Segoe UI" w:hAnsi="Segoe UI" w:cs="Segoe UI"/>
          <w:color w:val="24292E"/>
        </w:rPr>
        <w:t>地址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保留关键字包括：</w:t>
      </w:r>
      <w:proofErr w:type="spellStart"/>
      <w:proofErr w:type="gramStart"/>
      <w:r>
        <w:rPr>
          <w:rStyle w:val="HTML"/>
          <w:rFonts w:ascii="Consolas" w:hAnsi="Consolas"/>
          <w:color w:val="24292E"/>
          <w:sz w:val="20"/>
          <w:szCs w:val="20"/>
        </w:rPr>
        <w:t>reg</w:t>
      </w:r>
      <w:r>
        <w:rPr>
          <w:rFonts w:ascii="Segoe UI" w:hAnsi="Segoe UI" w:cs="Segoe UI"/>
          <w:color w:val="24292E"/>
        </w:rPr>
        <w:t>,</w:t>
      </w:r>
      <w:r>
        <w:rPr>
          <w:rStyle w:val="HTML"/>
          <w:rFonts w:ascii="Consolas" w:hAnsi="Consolas"/>
          <w:color w:val="24292E"/>
          <w:sz w:val="20"/>
          <w:szCs w:val="20"/>
        </w:rPr>
        <w:t>pop</w:t>
      </w:r>
      <w:proofErr w:type="gramEnd"/>
      <w:r>
        <w:rPr>
          <w:rFonts w:ascii="Segoe UI" w:hAnsi="Segoe UI" w:cs="Segoe UI"/>
          <w:color w:val="24292E"/>
        </w:rPr>
        <w:t>,</w:t>
      </w:r>
      <w:r>
        <w:rPr>
          <w:rStyle w:val="HTML"/>
          <w:rFonts w:ascii="Consolas" w:hAnsi="Consolas"/>
          <w:color w:val="24292E"/>
          <w:sz w:val="20"/>
          <w:szCs w:val="20"/>
        </w:rPr>
        <w:t>go</w:t>
      </w:r>
      <w:r>
        <w:rPr>
          <w:rFonts w:ascii="Segoe UI" w:hAnsi="Segoe UI" w:cs="Segoe UI"/>
          <w:color w:val="24292E"/>
        </w:rPr>
        <w:t>,</w:t>
      </w:r>
      <w:r>
        <w:rPr>
          <w:rStyle w:val="HTML"/>
          <w:rFonts w:ascii="Consolas" w:hAnsi="Consolas"/>
          <w:color w:val="24292E"/>
          <w:sz w:val="20"/>
          <w:szCs w:val="20"/>
        </w:rPr>
        <w:t>V</w:t>
      </w:r>
      <w:proofErr w:type="spellEnd"/>
    </w:p>
    <w:p w14:paraId="6C83BEBB" w14:textId="77777777" w:rsidR="00731CDA" w:rsidRDefault="00731CDA" w:rsidP="00731CDA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到这里，我们的简单</w:t>
      </w:r>
      <w:proofErr w:type="gramStart"/>
      <w:r>
        <w:rPr>
          <w:rFonts w:ascii="Segoe UI" w:hAnsi="Segoe UI" w:cs="Segoe UI"/>
          <w:color w:val="24292E"/>
        </w:rPr>
        <w:t>的博客差不多</w:t>
      </w:r>
      <w:proofErr w:type="gramEnd"/>
      <w:r>
        <w:rPr>
          <w:rFonts w:ascii="Segoe UI" w:hAnsi="Segoe UI" w:cs="Segoe UI"/>
          <w:color w:val="24292E"/>
        </w:rPr>
        <w:t>就能用啦</w:t>
      </w:r>
      <w:r>
        <w:rPr>
          <w:rFonts w:ascii="Segoe UI" w:hAnsi="Segoe UI" w:cs="Segoe UI"/>
          <w:color w:val="24292E"/>
        </w:rPr>
        <w:t>~</w:t>
      </w:r>
    </w:p>
    <w:p w14:paraId="153906D2" w14:textId="77777777" w:rsidR="00731CDA" w:rsidRDefault="00731CDA" w:rsidP="00731CDA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还剩下一个正则注册</w:t>
      </w:r>
      <w:r>
        <w:rPr>
          <w:rFonts w:ascii="Segoe UI" w:hAnsi="Segoe UI" w:cs="Segoe UI"/>
          <w:color w:val="6A737D"/>
        </w:rPr>
        <w:t xml:space="preserve"> URL </w:t>
      </w:r>
      <w:r>
        <w:rPr>
          <w:rFonts w:ascii="Segoe UI" w:hAnsi="Segoe UI" w:cs="Segoe UI"/>
          <w:color w:val="6A737D"/>
        </w:rPr>
        <w:t>没有说，正则注册在关键字判定前进行判定，不论注册前后，请注意判定顺序。所以也因为这样，我们关键字判定中的关键字部分可以用正则表达式注册法替代。</w:t>
      </w:r>
    </w:p>
    <w:p w14:paraId="47C75592" w14:textId="77777777" w:rsidR="00731CDA" w:rsidRDefault="00731CDA" w:rsidP="00731CDA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但是如果我们依旧想用保留关键字，用正则注册法是这样实现的</w:t>
      </w:r>
    </w:p>
    <w:p w14:paraId="452A8D1E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Q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reg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/</w:t>
      </w:r>
      <w:r>
        <w:rPr>
          <w:rStyle w:val="pl-sr"/>
          <w:rFonts w:ascii="Consolas" w:hAnsi="Consolas"/>
          <w:color w:val="032F62"/>
          <w:sz w:val="20"/>
          <w:szCs w:val="20"/>
        </w:rPr>
        <w:t>pop</w:t>
      </w:r>
      <w:proofErr w:type="gramStart"/>
      <w:r>
        <w:rPr>
          <w:rStyle w:val="pl-pds"/>
          <w:rFonts w:ascii="Consolas" w:hAnsi="Consolas"/>
          <w:color w:val="032F62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,</w:t>
      </w:r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>(){</w:t>
      </w:r>
    </w:p>
    <w:p w14:paraId="0C7491E4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en"/>
          <w:rFonts w:ascii="Consolas" w:hAnsi="Consolas"/>
          <w:color w:val="6F42C1"/>
          <w:sz w:val="20"/>
          <w:szCs w:val="20"/>
        </w:rPr>
        <w:t>console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log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pop</w:t>
      </w:r>
      <w:r>
        <w:rPr>
          <w:rStyle w:val="pl-s"/>
          <w:rFonts w:ascii="Consolas" w:hAnsi="Consolas"/>
          <w:color w:val="032F62"/>
          <w:sz w:val="20"/>
          <w:szCs w:val="20"/>
        </w:rPr>
        <w:t>事件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);</w:t>
      </w:r>
    </w:p>
    <w:p w14:paraId="6F0D9112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});</w:t>
      </w:r>
    </w:p>
    <w:p w14:paraId="7683570C" w14:textId="77777777" w:rsidR="00731CDA" w:rsidRDefault="00731CDA" w:rsidP="00731CDA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正则注册法需要在正则里指定可能传入的值</w:t>
      </w:r>
    </w:p>
    <w:p w14:paraId="27AF5CC6" w14:textId="77777777" w:rsidR="00731CDA" w:rsidRDefault="00731CDA" w:rsidP="00731CDA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以上我们</w:t>
      </w:r>
      <w:proofErr w:type="gramStart"/>
      <w:r>
        <w:rPr>
          <w:rFonts w:ascii="Segoe UI" w:hAnsi="Segoe UI" w:cs="Segoe UI"/>
          <w:color w:val="24292E"/>
        </w:rPr>
        <w:t>的博客</w:t>
      </w:r>
      <w:proofErr w:type="gramEnd"/>
      <w:r>
        <w:rPr>
          <w:rFonts w:ascii="Segoe UI" w:hAnsi="Segoe UI" w:cs="Segoe UI"/>
          <w:color w:val="24292E"/>
        </w:rPr>
        <w:t>URL</w:t>
      </w:r>
      <w:r>
        <w:rPr>
          <w:rFonts w:ascii="Segoe UI" w:hAnsi="Segoe UI" w:cs="Segoe UI"/>
          <w:color w:val="24292E"/>
        </w:rPr>
        <w:t>规划基本就已经</w:t>
      </w:r>
      <w:proofErr w:type="gramStart"/>
      <w:r>
        <w:rPr>
          <w:rFonts w:ascii="Segoe UI" w:hAnsi="Segoe UI" w:cs="Segoe UI"/>
          <w:color w:val="24292E"/>
        </w:rPr>
        <w:t>完成</w:t>
      </w:r>
      <w:proofErr w:type="gramEnd"/>
      <w:r>
        <w:rPr>
          <w:rFonts w:ascii="Segoe UI" w:hAnsi="Segoe UI" w:cs="Segoe UI"/>
          <w:color w:val="24292E"/>
        </w:rPr>
        <w:t>啦</w:t>
      </w:r>
      <w:r>
        <w:rPr>
          <w:rFonts w:ascii="Segoe UI" w:hAnsi="Segoe UI" w:cs="Segoe UI"/>
          <w:color w:val="24292E"/>
        </w:rPr>
        <w:t>~</w:t>
      </w:r>
    </w:p>
    <w:p w14:paraId="0D86E3B0" w14:textId="77777777" w:rsidR="00731CDA" w:rsidRDefault="00731CDA" w:rsidP="00FB6532">
      <w:pPr>
        <w:pStyle w:val="1"/>
      </w:pPr>
      <w:bookmarkStart w:id="1" w:name="_GoBack"/>
      <w:bookmarkEnd w:id="1"/>
      <w:r>
        <w:t xml:space="preserve">如何实现更加丰富的 </w:t>
      </w:r>
      <w:proofErr w:type="spellStart"/>
      <w:r>
        <w:t>url</w:t>
      </w:r>
      <w:proofErr w:type="spellEnd"/>
      <w:r>
        <w:t xml:space="preserve"> 格式</w:t>
      </w:r>
    </w:p>
    <w:p w14:paraId="0AD97C8E" w14:textId="77777777" w:rsidR="00731CDA" w:rsidRDefault="00731CDA" w:rsidP="00731CDA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关键字注册法虽然方便，但</w:t>
      </w:r>
      <w:r w:rsidRPr="001F67A9">
        <w:rPr>
          <w:rFonts w:ascii="Segoe UI" w:hAnsi="Segoe UI" w:cs="Segoe UI"/>
          <w:color w:val="FF0000"/>
        </w:rPr>
        <w:t>仅仅支持</w:t>
      </w:r>
      <w:r w:rsidRPr="001F67A9">
        <w:rPr>
          <w:rFonts w:ascii="Segoe UI" w:hAnsi="Segoe UI" w:cs="Segoe UI"/>
          <w:color w:val="FF0000"/>
        </w:rPr>
        <w:t xml:space="preserve"> </w:t>
      </w:r>
      <w:r w:rsidRPr="001F67A9">
        <w:rPr>
          <w:rFonts w:ascii="Segoe UI" w:hAnsi="Segoe UI" w:cs="Segoe UI"/>
          <w:color w:val="FF0000"/>
        </w:rPr>
        <w:t>关键字</w:t>
      </w:r>
      <w:r w:rsidRPr="001F67A9">
        <w:rPr>
          <w:rFonts w:ascii="Segoe UI" w:hAnsi="Segoe UI" w:cs="Segoe UI"/>
          <w:color w:val="FF0000"/>
        </w:rPr>
        <w:t>/</w:t>
      </w:r>
      <w:r w:rsidRPr="001F67A9">
        <w:rPr>
          <w:rFonts w:ascii="Segoe UI" w:hAnsi="Segoe UI" w:cs="Segoe UI"/>
          <w:color w:val="FF0000"/>
        </w:rPr>
        <w:t>参数</w:t>
      </w:r>
      <w:r w:rsidRPr="001F67A9">
        <w:rPr>
          <w:rFonts w:ascii="Segoe UI" w:hAnsi="Segoe UI" w:cs="Segoe UI"/>
          <w:color w:val="FF0000"/>
        </w:rPr>
        <w:t>1/</w:t>
      </w:r>
      <w:r w:rsidRPr="001F67A9">
        <w:rPr>
          <w:rFonts w:ascii="Segoe UI" w:hAnsi="Segoe UI" w:cs="Segoe UI"/>
          <w:color w:val="FF0000"/>
        </w:rPr>
        <w:t>参数</w:t>
      </w:r>
      <w:r w:rsidRPr="001F67A9">
        <w:rPr>
          <w:rFonts w:ascii="Segoe UI" w:hAnsi="Segoe UI" w:cs="Segoe UI"/>
          <w:color w:val="FF0000"/>
        </w:rPr>
        <w:t>2/</w:t>
      </w:r>
      <w:r w:rsidRPr="001F67A9">
        <w:rPr>
          <w:rFonts w:ascii="Segoe UI" w:hAnsi="Segoe UI" w:cs="Segoe UI"/>
          <w:color w:val="FF0000"/>
        </w:rPr>
        <w:t>参数</w:t>
      </w:r>
      <w:r w:rsidRPr="001F67A9">
        <w:rPr>
          <w:rFonts w:ascii="Segoe UI" w:hAnsi="Segoe UI" w:cs="Segoe UI"/>
          <w:color w:val="FF0000"/>
        </w:rPr>
        <w:t>3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这种格式，想要实现更多不科学的</w:t>
      </w:r>
      <w:r>
        <w:rPr>
          <w:rFonts w:ascii="Segoe UI" w:hAnsi="Segoe UI" w:cs="Segoe UI"/>
          <w:color w:val="24292E"/>
        </w:rPr>
        <w:t xml:space="preserve"> URL </w:t>
      </w:r>
      <w:r>
        <w:rPr>
          <w:rFonts w:ascii="Segoe UI" w:hAnsi="Segoe UI" w:cs="Segoe UI"/>
          <w:color w:val="24292E"/>
        </w:rPr>
        <w:t>格式，可以通过正则注册法</w:t>
      </w:r>
      <w:r>
        <w:rPr>
          <w:rFonts w:ascii="Segoe UI" w:hAnsi="Segoe UI" w:cs="Segoe UI"/>
          <w:color w:val="24292E"/>
        </w:rPr>
        <w:t xml:space="preserve">~ </w:t>
      </w:r>
      <w:r>
        <w:rPr>
          <w:rFonts w:ascii="Segoe UI" w:hAnsi="Segoe UI" w:cs="Segoe UI"/>
          <w:color w:val="24292E"/>
        </w:rPr>
        <w:t>比如视频网站的链接，由</w:t>
      </w:r>
      <w:r>
        <w:rPr>
          <w:rFonts w:ascii="Segoe UI" w:hAnsi="Segoe UI" w:cs="Segoe UI"/>
          <w:color w:val="24292E"/>
        </w:rPr>
        <w:t>v</w:t>
      </w:r>
      <w:r>
        <w:rPr>
          <w:rFonts w:ascii="Segoe UI" w:hAnsi="Segoe UI" w:cs="Segoe UI"/>
          <w:color w:val="24292E"/>
        </w:rPr>
        <w:t>开头后面</w:t>
      </w:r>
      <w:proofErr w:type="gramStart"/>
      <w:r>
        <w:rPr>
          <w:rFonts w:ascii="Segoe UI" w:hAnsi="Segoe UI" w:cs="Segoe UI"/>
          <w:color w:val="24292E"/>
        </w:rPr>
        <w:t>跟数字</w:t>
      </w:r>
      <w:proofErr w:type="gramEnd"/>
      <w:r>
        <w:rPr>
          <w:rFonts w:ascii="Segoe UI" w:hAnsi="Segoe UI" w:cs="Segoe UI"/>
          <w:color w:val="24292E"/>
        </w:rPr>
        <w:t>ID</w:t>
      </w:r>
      <w:r>
        <w:rPr>
          <w:rFonts w:ascii="Segoe UI" w:hAnsi="Segoe UI" w:cs="Segoe UI"/>
          <w:color w:val="24292E"/>
        </w:rPr>
        <w:t>的情况，预期必然会有参数</w:t>
      </w:r>
      <w:proofErr w:type="gramStart"/>
      <w:r>
        <w:rPr>
          <w:rFonts w:ascii="Segoe UI" w:hAnsi="Segoe UI" w:cs="Segoe UI"/>
          <w:color w:val="24292E"/>
        </w:rPr>
        <w:t>一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并且为数字</w:t>
      </w:r>
    </w:p>
    <w:p w14:paraId="548C0E1B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Q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reg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/</w:t>
      </w:r>
      <w:r>
        <w:rPr>
          <w:rStyle w:val="pl-sr"/>
          <w:rFonts w:ascii="Consolas" w:hAnsi="Consolas"/>
          <w:color w:val="032F62"/>
          <w:sz w:val="20"/>
          <w:szCs w:val="20"/>
        </w:rPr>
        <w:t>v(</w:t>
      </w:r>
      <w:r>
        <w:rPr>
          <w:rStyle w:val="pl-c1"/>
          <w:rFonts w:ascii="Consolas" w:hAnsi="Consolas"/>
          <w:color w:val="005CC5"/>
          <w:sz w:val="20"/>
          <w:szCs w:val="20"/>
        </w:rPr>
        <w:t>\d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Style w:val="pl-sr"/>
          <w:rFonts w:ascii="Consolas" w:hAnsi="Consolas"/>
          <w:color w:val="032F62"/>
          <w:sz w:val="20"/>
          <w:szCs w:val="20"/>
        </w:rPr>
        <w:t>)</w:t>
      </w:r>
      <w:proofErr w:type="gramStart"/>
      <w:r>
        <w:rPr>
          <w:rStyle w:val="pl-pds"/>
          <w:rFonts w:ascii="Consolas" w:hAnsi="Consolas"/>
          <w:color w:val="032F62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,</w:t>
      </w:r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vid</w:t>
      </w:r>
      <w:r>
        <w:rPr>
          <w:rFonts w:ascii="Consolas" w:hAnsi="Consolas"/>
          <w:color w:val="24292E"/>
          <w:sz w:val="20"/>
          <w:szCs w:val="20"/>
        </w:rPr>
        <w:t>){</w:t>
      </w:r>
    </w:p>
    <w:p w14:paraId="1C05F655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en"/>
          <w:rFonts w:ascii="Consolas" w:hAnsi="Consolas"/>
          <w:color w:val="6F42C1"/>
          <w:sz w:val="20"/>
          <w:szCs w:val="20"/>
        </w:rPr>
        <w:t>console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log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pop</w:t>
      </w:r>
      <w:r>
        <w:rPr>
          <w:rStyle w:val="pl-s"/>
          <w:rFonts w:ascii="Consolas" w:hAnsi="Consolas"/>
          <w:color w:val="032F62"/>
          <w:sz w:val="20"/>
          <w:szCs w:val="20"/>
        </w:rPr>
        <w:t>事件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 </w:t>
      </w:r>
      <w:r>
        <w:rPr>
          <w:rStyle w:val="pl-s"/>
          <w:rFonts w:ascii="Consolas" w:hAnsi="Consolas"/>
          <w:color w:val="032F62"/>
          <w:sz w:val="20"/>
          <w:szCs w:val="20"/>
        </w:rPr>
        <w:t>参数</w:t>
      </w:r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一</w:t>
      </w:r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>：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>vid);</w:t>
      </w:r>
    </w:p>
    <w:p w14:paraId="2BC7CA29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});</w:t>
      </w:r>
    </w:p>
    <w:p w14:paraId="2AA351F9" w14:textId="77777777" w:rsidR="00731CDA" w:rsidRDefault="00731CDA" w:rsidP="00731CDA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这样访问</w:t>
      </w:r>
      <w:r>
        <w:rPr>
          <w:rFonts w:ascii="Segoe UI" w:hAnsi="Segoe UI" w:cs="Segoe UI"/>
          <w:color w:val="24292E"/>
        </w:rPr>
        <w:t xml:space="preserve"> </w:t>
      </w:r>
      <w:r>
        <w:rPr>
          <w:rStyle w:val="HTML"/>
          <w:rFonts w:ascii="Consolas" w:hAnsi="Consolas"/>
          <w:color w:val="24292E"/>
          <w:sz w:val="20"/>
          <w:szCs w:val="20"/>
        </w:rPr>
        <w:t>http://simple.com/</w:t>
      </w:r>
      <w:proofErr w:type="gramStart"/>
      <w:r>
        <w:rPr>
          <w:rStyle w:val="HTML"/>
          <w:rFonts w:ascii="Consolas" w:hAnsi="Consolas"/>
          <w:color w:val="24292E"/>
          <w:sz w:val="20"/>
          <w:szCs w:val="20"/>
        </w:rPr>
        <w:t>#!v</w:t>
      </w:r>
      <w:proofErr w:type="gramEnd"/>
      <w:r>
        <w:rPr>
          <w:rStyle w:val="HTML"/>
          <w:rFonts w:ascii="Consolas" w:hAnsi="Consolas"/>
          <w:color w:val="24292E"/>
          <w:sz w:val="20"/>
          <w:szCs w:val="20"/>
        </w:rPr>
        <w:t>1234567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就会传递值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1234567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给回调函数。</w:t>
      </w:r>
    </w:p>
    <w:p w14:paraId="568C9772" w14:textId="77777777" w:rsidR="00731CDA" w:rsidRDefault="00731CDA" w:rsidP="00722068">
      <w:pPr>
        <w:pStyle w:val="1"/>
      </w:pPr>
      <w:r>
        <w:t>我想在 JavaScript 里知道当前在哪个页面如何实现？</w:t>
      </w:r>
    </w:p>
    <w:p w14:paraId="6A9AD005" w14:textId="77777777" w:rsidR="00731CDA" w:rsidRDefault="00731CDA" w:rsidP="00731CDA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访问</w:t>
      </w:r>
      <w:r w:rsidRPr="001F67A9">
        <w:rPr>
          <w:rFonts w:ascii="Segoe UI" w:hAnsi="Segoe UI" w:cs="Segoe UI"/>
          <w:color w:val="FF0000"/>
        </w:rPr>
        <w:t> </w:t>
      </w:r>
      <w:proofErr w:type="spellStart"/>
      <w:r w:rsidRPr="001F67A9">
        <w:rPr>
          <w:rStyle w:val="HTML"/>
          <w:rFonts w:ascii="Consolas" w:hAnsi="Consolas"/>
          <w:color w:val="FF0000"/>
          <w:sz w:val="20"/>
          <w:szCs w:val="20"/>
        </w:rPr>
        <w:t>Q.lash</w:t>
      </w:r>
      <w:proofErr w:type="spellEnd"/>
      <w:r w:rsidRPr="001F67A9">
        <w:rPr>
          <w:rFonts w:ascii="Segoe UI" w:hAnsi="Segoe UI" w:cs="Segoe UI"/>
          <w:color w:val="FF0000"/>
        </w:rPr>
        <w:t> </w:t>
      </w:r>
      <w:r w:rsidRPr="001F67A9">
        <w:rPr>
          <w:rFonts w:ascii="Segoe UI" w:hAnsi="Segoe UI" w:cs="Segoe UI"/>
          <w:color w:val="FF0000"/>
        </w:rPr>
        <w:t>变量</w:t>
      </w:r>
      <w:r>
        <w:rPr>
          <w:rFonts w:ascii="Segoe UI" w:hAnsi="Segoe UI" w:cs="Segoe UI"/>
          <w:color w:val="24292E"/>
        </w:rPr>
        <w:t>即可返回当前页面关键字</w:t>
      </w:r>
    </w:p>
    <w:p w14:paraId="502B4754" w14:textId="77777777" w:rsidR="00731CDA" w:rsidRDefault="00731CDA" w:rsidP="00731CDA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proofErr w:type="spellStart"/>
      <w:r>
        <w:rPr>
          <w:rFonts w:ascii="Segoe UI" w:hAnsi="Segoe UI" w:cs="Segoe UI"/>
          <w:color w:val="6A737D"/>
        </w:rPr>
        <w:t>Q.lash</w:t>
      </w:r>
      <w:proofErr w:type="spellEnd"/>
      <w:r>
        <w:rPr>
          <w:rFonts w:ascii="Segoe UI" w:hAnsi="Segoe UI" w:cs="Segoe UI"/>
          <w:color w:val="6A737D"/>
        </w:rPr>
        <w:t xml:space="preserve"> </w:t>
      </w:r>
      <w:r>
        <w:rPr>
          <w:rFonts w:ascii="Segoe UI" w:hAnsi="Segoe UI" w:cs="Segoe UI"/>
          <w:color w:val="6A737D"/>
        </w:rPr>
        <w:t>目前仅可返回关键字注册的</w:t>
      </w:r>
      <w:r>
        <w:rPr>
          <w:rFonts w:ascii="Segoe UI" w:hAnsi="Segoe UI" w:cs="Segoe UI"/>
          <w:color w:val="6A737D"/>
        </w:rPr>
        <w:t xml:space="preserve"> URL</w:t>
      </w:r>
      <w:r>
        <w:rPr>
          <w:rFonts w:ascii="Segoe UI" w:hAnsi="Segoe UI" w:cs="Segoe UI"/>
          <w:color w:val="6A737D"/>
        </w:rPr>
        <w:t>，预计会在下次版本更新时增加正则支持。</w:t>
      </w:r>
    </w:p>
    <w:p w14:paraId="275C307E" w14:textId="77777777" w:rsidR="00731CDA" w:rsidRDefault="00731CDA" w:rsidP="001F67A9">
      <w:pPr>
        <w:pStyle w:val="1"/>
      </w:pPr>
      <w:r>
        <w:t>如何通过JavaScript跳转到特定链接</w:t>
      </w:r>
    </w:p>
    <w:p w14:paraId="16BD167C" w14:textId="77777777" w:rsidR="00731CDA" w:rsidRDefault="00731CDA" w:rsidP="00731CDA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因为在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Q.js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中！关键字是可以被修改的，如果通过</w:t>
      </w:r>
      <w:r>
        <w:rPr>
          <w:rFonts w:ascii="Segoe UI" w:hAnsi="Segoe UI" w:cs="Segoe UI"/>
          <w:color w:val="24292E"/>
        </w:rPr>
        <w:t>JavaScript</w:t>
      </w:r>
      <w:r>
        <w:rPr>
          <w:rFonts w:ascii="Segoe UI" w:hAnsi="Segoe UI" w:cs="Segoe UI"/>
          <w:color w:val="24292E"/>
        </w:rPr>
        <w:t>实现</w:t>
      </w:r>
      <w:r>
        <w:rPr>
          <w:rFonts w:ascii="Segoe UI" w:hAnsi="Segoe UI" w:cs="Segoe UI"/>
          <w:color w:val="24292E"/>
        </w:rPr>
        <w:t>URL</w:t>
      </w:r>
      <w:r>
        <w:rPr>
          <w:rFonts w:ascii="Segoe UI" w:hAnsi="Segoe UI" w:cs="Segoe UI"/>
          <w:color w:val="24292E"/>
        </w:rPr>
        <w:t>跳转，可以调用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q.go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函数</w:t>
      </w:r>
    </w:p>
    <w:p w14:paraId="6F145C2D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Q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go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category/code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);</w:t>
      </w:r>
    </w:p>
    <w:p w14:paraId="7B210EF9" w14:textId="77777777" w:rsidR="00731CDA" w:rsidRDefault="00731CDA" w:rsidP="00731CDA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当然，大部分情况我们推荐使用</w:t>
      </w:r>
      <w:r>
        <w:rPr>
          <w:rFonts w:ascii="Segoe UI" w:hAnsi="Segoe UI" w:cs="Segoe UI"/>
          <w:color w:val="24292E"/>
        </w:rPr>
        <w:t xml:space="preserve"> HTML </w:t>
      </w:r>
      <w:r>
        <w:rPr>
          <w:rFonts w:ascii="Segoe UI" w:hAnsi="Segoe UI" w:cs="Segoe UI"/>
          <w:color w:val="24292E"/>
        </w:rPr>
        <w:t>原生的</w:t>
      </w:r>
      <w:r>
        <w:rPr>
          <w:rFonts w:ascii="Segoe UI" w:hAnsi="Segoe UI" w:cs="Segoe UI"/>
          <w:color w:val="24292E"/>
        </w:rPr>
        <w:t xml:space="preserve"> a </w:t>
      </w:r>
      <w:r>
        <w:rPr>
          <w:rFonts w:ascii="Segoe UI" w:hAnsi="Segoe UI" w:cs="Segoe UI"/>
          <w:color w:val="24292E"/>
        </w:rPr>
        <w:t>标签</w:t>
      </w:r>
      <w:r>
        <w:rPr>
          <w:rFonts w:ascii="Segoe UI" w:hAnsi="Segoe UI" w:cs="Segoe UI"/>
          <w:color w:val="24292E"/>
        </w:rPr>
        <w:t xml:space="preserve"> link </w:t>
      </w:r>
      <w:r>
        <w:rPr>
          <w:rFonts w:ascii="Segoe UI" w:hAnsi="Segoe UI" w:cs="Segoe UI"/>
          <w:color w:val="24292E"/>
        </w:rPr>
        <w:t>通过访客触发，进行跳转</w:t>
      </w:r>
    </w:p>
    <w:p w14:paraId="3E486490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a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  <w:sz w:val="20"/>
          <w:szCs w:val="20"/>
        </w:rPr>
        <w:t>href</w:t>
      </w:r>
      <w:proofErr w:type="spellEnd"/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#!category</w:t>
      </w:r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>/code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>代码分类</w:t>
      </w: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a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7A46B6C2" w14:textId="77777777" w:rsidR="00731CDA" w:rsidRDefault="00731CDA" w:rsidP="00731CDA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以上。</w:t>
      </w:r>
    </w:p>
    <w:p w14:paraId="05DE3780" w14:textId="77777777" w:rsidR="00731CDA" w:rsidRDefault="00731CDA" w:rsidP="001F67A9">
      <w:pPr>
        <w:pStyle w:val="1"/>
      </w:pPr>
      <w:r>
        <w:t>更新历史</w:t>
      </w:r>
    </w:p>
    <w:p w14:paraId="3903E944" w14:textId="77777777" w:rsidR="00731CDA" w:rsidRDefault="00731CDA" w:rsidP="001F67A9">
      <w:pPr>
        <w:pStyle w:val="2"/>
      </w:pPr>
      <w:r>
        <w:t>2015-3-29 增加了数组绑定模式</w:t>
      </w:r>
    </w:p>
    <w:p w14:paraId="66189F48" w14:textId="77777777" w:rsidR="00731CDA" w:rsidRDefault="00731CDA" w:rsidP="00731CDA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感谢</w:t>
      </w:r>
      <w:r>
        <w:rPr>
          <w:rFonts w:ascii="Segoe UI" w:hAnsi="Segoe UI" w:cs="Segoe UI"/>
          <w:color w:val="6A737D"/>
        </w:rPr>
        <w:t>@</w:t>
      </w:r>
      <w:proofErr w:type="spellStart"/>
      <w:r>
        <w:rPr>
          <w:rFonts w:ascii="Segoe UI" w:hAnsi="Segoe UI" w:cs="Segoe UI"/>
          <w:color w:val="6A737D"/>
        </w:rPr>
        <w:t>youye</w:t>
      </w:r>
      <w:proofErr w:type="spellEnd"/>
      <w:r>
        <w:rPr>
          <w:rFonts w:ascii="Segoe UI" w:hAnsi="Segoe UI" w:cs="Segoe UI"/>
          <w:color w:val="6A737D"/>
        </w:rPr>
        <w:t xml:space="preserve"> </w:t>
      </w:r>
      <w:r>
        <w:rPr>
          <w:rFonts w:ascii="Segoe UI" w:hAnsi="Segoe UI" w:cs="Segoe UI"/>
          <w:color w:val="6A737D"/>
        </w:rPr>
        <w:t>提交更新</w:t>
      </w:r>
      <w:r>
        <w:rPr>
          <w:rFonts w:ascii="Segoe UI" w:hAnsi="Segoe UI" w:cs="Segoe UI"/>
          <w:color w:val="6A737D"/>
        </w:rPr>
        <w:t>!</w:t>
      </w:r>
    </w:p>
    <w:p w14:paraId="59A3753B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Q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reg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[</w:t>
      </w:r>
    </w:p>
    <w:p w14:paraId="6ED53DBC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  <w:t>[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地址</w:t>
      </w:r>
      <w:r>
        <w:rPr>
          <w:rStyle w:val="pl-s"/>
          <w:rFonts w:ascii="Consolas" w:hAnsi="Consolas"/>
          <w:color w:val="032F62"/>
          <w:sz w:val="20"/>
          <w:szCs w:val="20"/>
        </w:rPr>
        <w:t>1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,</w:t>
      </w:r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r>
        <w:rPr>
          <w:rFonts w:ascii="Consolas" w:hAnsi="Consolas"/>
          <w:color w:val="24292E"/>
          <w:sz w:val="20"/>
          <w:szCs w:val="20"/>
        </w:rPr>
        <w:t>(){</w:t>
      </w:r>
    </w:p>
    <w:p w14:paraId="05AE4552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c"/>
          <w:rFonts w:ascii="Consolas" w:hAnsi="Consolas"/>
          <w:color w:val="6A737D"/>
          <w:sz w:val="20"/>
          <w:szCs w:val="20"/>
        </w:rPr>
        <w:t>//</w:t>
      </w:r>
      <w:r>
        <w:rPr>
          <w:rStyle w:val="pl-c"/>
          <w:rFonts w:ascii="Consolas" w:hAnsi="Consolas"/>
          <w:color w:val="6A737D"/>
          <w:sz w:val="20"/>
          <w:szCs w:val="20"/>
        </w:rPr>
        <w:t>回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调函数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>1</w:t>
      </w:r>
    </w:p>
    <w:p w14:paraId="09A5FD2F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  <w:t>}],</w:t>
      </w:r>
    </w:p>
    <w:p w14:paraId="3FEEB5DD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  <w:t>[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地址</w:t>
      </w:r>
      <w:r>
        <w:rPr>
          <w:rStyle w:val="pl-s"/>
          <w:rFonts w:ascii="Consolas" w:hAnsi="Consolas"/>
          <w:color w:val="032F62"/>
          <w:sz w:val="20"/>
          <w:szCs w:val="20"/>
        </w:rPr>
        <w:t>2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,</w:t>
      </w:r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r>
        <w:rPr>
          <w:rFonts w:ascii="Consolas" w:hAnsi="Consolas"/>
          <w:color w:val="24292E"/>
          <w:sz w:val="20"/>
          <w:szCs w:val="20"/>
        </w:rPr>
        <w:t>(){</w:t>
      </w:r>
    </w:p>
    <w:p w14:paraId="43C3A531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c"/>
          <w:rFonts w:ascii="Consolas" w:hAnsi="Consolas"/>
          <w:color w:val="6A737D"/>
          <w:sz w:val="20"/>
          <w:szCs w:val="20"/>
        </w:rPr>
        <w:t>//</w:t>
      </w:r>
      <w:r>
        <w:rPr>
          <w:rStyle w:val="pl-c"/>
          <w:rFonts w:ascii="Consolas" w:hAnsi="Consolas"/>
          <w:color w:val="6A737D"/>
          <w:sz w:val="20"/>
          <w:szCs w:val="20"/>
        </w:rPr>
        <w:t>回</w:t>
      </w:r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调函数</w:t>
      </w:r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>2</w:t>
      </w:r>
    </w:p>
    <w:p w14:paraId="43A534B3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  <w:t>}]</w:t>
      </w:r>
    </w:p>
    <w:p w14:paraId="33E38015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]);</w:t>
      </w:r>
    </w:p>
    <w:p w14:paraId="39B5834A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037A89AD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Q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reg</w:t>
      </w:r>
      <w:r>
        <w:rPr>
          <w:rFonts w:ascii="Consolas" w:hAnsi="Consolas"/>
          <w:color w:val="24292E"/>
          <w:sz w:val="20"/>
          <w:szCs w:val="20"/>
        </w:rPr>
        <w:t>([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地址</w:t>
      </w:r>
      <w:r>
        <w:rPr>
          <w:rStyle w:val="pl-s"/>
          <w:rFonts w:ascii="Consolas" w:hAnsi="Consolas"/>
          <w:color w:val="032F62"/>
          <w:sz w:val="20"/>
          <w:szCs w:val="20"/>
        </w:rPr>
        <w:t>3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,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地址</w:t>
      </w:r>
      <w:r>
        <w:rPr>
          <w:rStyle w:val="pl-s"/>
          <w:rFonts w:ascii="Consolas" w:hAnsi="Consolas"/>
          <w:color w:val="032F62"/>
          <w:sz w:val="20"/>
          <w:szCs w:val="20"/>
        </w:rPr>
        <w:t>4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]);</w:t>
      </w:r>
    </w:p>
    <w:p w14:paraId="0F005285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1A6A734A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Q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reg</w:t>
      </w:r>
      <w:r>
        <w:rPr>
          <w:rFonts w:ascii="Consolas" w:hAnsi="Consolas"/>
          <w:color w:val="24292E"/>
          <w:sz w:val="20"/>
          <w:szCs w:val="20"/>
        </w:rPr>
        <w:t>([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猫娘</w:t>
      </w:r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>1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,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猫娘</w:t>
      </w:r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>2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,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猫娘</w:t>
      </w:r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>3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],</w:t>
      </w:r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r>
        <w:rPr>
          <w:rFonts w:ascii="Consolas" w:hAnsi="Consolas"/>
          <w:color w:val="24292E"/>
          <w:sz w:val="20"/>
          <w:szCs w:val="20"/>
        </w:rPr>
        <w:t>(){</w:t>
      </w:r>
    </w:p>
    <w:p w14:paraId="00D58F7D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r>
        <w:rPr>
          <w:rStyle w:val="pl-c1"/>
          <w:rFonts w:ascii="Consolas" w:hAnsi="Consolas"/>
          <w:color w:val="005CC5"/>
          <w:sz w:val="20"/>
          <w:szCs w:val="20"/>
        </w:rPr>
        <w:t>M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innerHTML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喵喵喵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;</w:t>
      </w:r>
    </w:p>
    <w:p w14:paraId="1BEE6B54" w14:textId="77777777" w:rsidR="00731CDA" w:rsidRDefault="00731CDA" w:rsidP="00731CDA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});</w:t>
      </w:r>
    </w:p>
    <w:p w14:paraId="5D65FB27" w14:textId="77777777" w:rsidR="00731CDA" w:rsidRPr="00F80006" w:rsidRDefault="00731CDA" w:rsidP="00F80006">
      <w:pPr>
        <w:rPr>
          <w:rFonts w:hint="eastAsia"/>
        </w:rPr>
      </w:pPr>
    </w:p>
    <w:sectPr w:rsidR="00731CDA" w:rsidRPr="00F80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2E9BD" w14:textId="77777777" w:rsidR="00100FBE" w:rsidRDefault="00100FBE" w:rsidP="003A7601">
      <w:r>
        <w:separator/>
      </w:r>
    </w:p>
  </w:endnote>
  <w:endnote w:type="continuationSeparator" w:id="0">
    <w:p w14:paraId="725B3FF0" w14:textId="77777777" w:rsidR="00100FBE" w:rsidRDefault="00100FBE" w:rsidP="003A7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16443" w14:textId="77777777" w:rsidR="00100FBE" w:rsidRDefault="00100FBE" w:rsidP="003A7601">
      <w:r>
        <w:separator/>
      </w:r>
    </w:p>
  </w:footnote>
  <w:footnote w:type="continuationSeparator" w:id="0">
    <w:p w14:paraId="14FC9F75" w14:textId="77777777" w:rsidR="00100FBE" w:rsidRDefault="00100FBE" w:rsidP="003A7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710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D779B4"/>
    <w:multiLevelType w:val="multilevel"/>
    <w:tmpl w:val="67A23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D2156"/>
    <w:multiLevelType w:val="multilevel"/>
    <w:tmpl w:val="5650C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E9756C"/>
    <w:multiLevelType w:val="multilevel"/>
    <w:tmpl w:val="F43A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9E3CC6"/>
    <w:multiLevelType w:val="multilevel"/>
    <w:tmpl w:val="8108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A7"/>
    <w:rsid w:val="00100FBE"/>
    <w:rsid w:val="001328B3"/>
    <w:rsid w:val="001F67A9"/>
    <w:rsid w:val="00217F0C"/>
    <w:rsid w:val="002B6D13"/>
    <w:rsid w:val="0031457D"/>
    <w:rsid w:val="003672A7"/>
    <w:rsid w:val="003A7601"/>
    <w:rsid w:val="006065DD"/>
    <w:rsid w:val="00722068"/>
    <w:rsid w:val="00731CDA"/>
    <w:rsid w:val="008913BB"/>
    <w:rsid w:val="00A35012"/>
    <w:rsid w:val="00BC1A07"/>
    <w:rsid w:val="00C53AB3"/>
    <w:rsid w:val="00DB6DBB"/>
    <w:rsid w:val="00EA5C3F"/>
    <w:rsid w:val="00EF3502"/>
    <w:rsid w:val="00F35799"/>
    <w:rsid w:val="00F80006"/>
    <w:rsid w:val="00F8166F"/>
    <w:rsid w:val="00FB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9F892"/>
  <w15:chartTrackingRefBased/>
  <w15:docId w15:val="{631D5057-4E14-44B1-8F4A-3891C788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457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457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457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457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457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457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457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457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457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76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7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760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145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1457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145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1457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1457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1457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1457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1457D"/>
    <w:rPr>
      <w:rFonts w:asciiTheme="majorHAnsi" w:eastAsiaTheme="majorEastAsia" w:hAnsiTheme="majorHAnsi" w:cstheme="majorBidi"/>
      <w:szCs w:val="21"/>
    </w:rPr>
  </w:style>
  <w:style w:type="character" w:styleId="a7">
    <w:name w:val="Hyperlink"/>
    <w:basedOn w:val="a0"/>
    <w:uiPriority w:val="99"/>
    <w:semiHidden/>
    <w:unhideWhenUsed/>
    <w:rsid w:val="00F80006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731C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31CD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31C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31CDA"/>
    <w:rPr>
      <w:rFonts w:ascii="宋体" w:eastAsia="宋体" w:hAnsi="宋体" w:cs="宋体"/>
      <w:kern w:val="0"/>
      <w:sz w:val="24"/>
      <w:szCs w:val="24"/>
    </w:rPr>
  </w:style>
  <w:style w:type="character" w:customStyle="1" w:styleId="pl-ent">
    <w:name w:val="pl-ent"/>
    <w:basedOn w:val="a0"/>
    <w:rsid w:val="00731CDA"/>
  </w:style>
  <w:style w:type="character" w:customStyle="1" w:styleId="pl-e">
    <w:name w:val="pl-e"/>
    <w:basedOn w:val="a0"/>
    <w:rsid w:val="00731CDA"/>
  </w:style>
  <w:style w:type="character" w:customStyle="1" w:styleId="pl-s">
    <w:name w:val="pl-s"/>
    <w:basedOn w:val="a0"/>
    <w:rsid w:val="00731CDA"/>
  </w:style>
  <w:style w:type="character" w:customStyle="1" w:styleId="pl-pds">
    <w:name w:val="pl-pds"/>
    <w:basedOn w:val="a0"/>
    <w:rsid w:val="00731CDA"/>
  </w:style>
  <w:style w:type="character" w:customStyle="1" w:styleId="pl-s1">
    <w:name w:val="pl-s1"/>
    <w:basedOn w:val="a0"/>
    <w:rsid w:val="00731CDA"/>
  </w:style>
  <w:style w:type="character" w:customStyle="1" w:styleId="pl-c1">
    <w:name w:val="pl-c1"/>
    <w:basedOn w:val="a0"/>
    <w:rsid w:val="00731CDA"/>
  </w:style>
  <w:style w:type="character" w:customStyle="1" w:styleId="pl-en">
    <w:name w:val="pl-en"/>
    <w:basedOn w:val="a0"/>
    <w:rsid w:val="00731CDA"/>
  </w:style>
  <w:style w:type="character" w:customStyle="1" w:styleId="pl-k">
    <w:name w:val="pl-k"/>
    <w:basedOn w:val="a0"/>
    <w:rsid w:val="00731CDA"/>
  </w:style>
  <w:style w:type="character" w:customStyle="1" w:styleId="pl-smi">
    <w:name w:val="pl-smi"/>
    <w:basedOn w:val="a0"/>
    <w:rsid w:val="00731CDA"/>
  </w:style>
  <w:style w:type="character" w:customStyle="1" w:styleId="pl-c">
    <w:name w:val="pl-c"/>
    <w:basedOn w:val="a0"/>
    <w:rsid w:val="00731CDA"/>
  </w:style>
  <w:style w:type="character" w:styleId="a9">
    <w:name w:val="Strong"/>
    <w:basedOn w:val="a0"/>
    <w:uiPriority w:val="22"/>
    <w:qFormat/>
    <w:rsid w:val="00731CDA"/>
    <w:rPr>
      <w:b/>
      <w:bCs/>
    </w:rPr>
  </w:style>
  <w:style w:type="character" w:customStyle="1" w:styleId="pl-sr">
    <w:name w:val="pl-sr"/>
    <w:basedOn w:val="a0"/>
    <w:rsid w:val="00731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05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64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706882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57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193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45443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19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1319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3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4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5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2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2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4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8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55252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39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70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454697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5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5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90496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239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uto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torr/q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</dc:creator>
  <cp:keywords/>
  <dc:description/>
  <cp:lastModifiedBy>lys</cp:lastModifiedBy>
  <cp:revision>12</cp:revision>
  <dcterms:created xsi:type="dcterms:W3CDTF">2019-05-17T03:07:00Z</dcterms:created>
  <dcterms:modified xsi:type="dcterms:W3CDTF">2019-05-17T03:35:00Z</dcterms:modified>
</cp:coreProperties>
</file>